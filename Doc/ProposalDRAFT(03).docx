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67BC8" w14:textId="171F281E" w:rsidR="008A4D44" w:rsidRPr="00850F3E" w:rsidRDefault="00850F3E" w:rsidP="00944C91">
      <w:pPr>
        <w:pStyle w:val="Title"/>
        <w:jc w:val="center"/>
      </w:pPr>
      <w:bookmarkStart w:id="0" w:name="_Hlk133534239"/>
      <w:bookmarkEnd w:id="0"/>
      <w:r w:rsidRPr="00850F3E"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 wp14:anchorId="1152AD03" wp14:editId="7285E968">
            <wp:simplePos x="0" y="0"/>
            <wp:positionH relativeFrom="column">
              <wp:posOffset>-581025</wp:posOffset>
            </wp:positionH>
            <wp:positionV relativeFrom="paragraph">
              <wp:posOffset>54739</wp:posOffset>
            </wp:positionV>
            <wp:extent cx="1198019" cy="1198019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019" cy="119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DB4">
        <w:rPr>
          <w:rFonts w:hint="cs"/>
          <w:cs/>
        </w:rPr>
        <w:t>​</w:t>
      </w:r>
      <w:r w:rsidR="00C6237B">
        <w:rPr>
          <w:rFonts w:hint="cs"/>
          <w:cs/>
        </w:rPr>
        <w:t>​</w:t>
      </w:r>
      <w:r w:rsidRPr="00850F3E">
        <w:rPr>
          <w:rFonts w:hint="cs"/>
          <w:cs/>
        </w:rPr>
        <w:t>វិទ្យាស្ថានជាតិពហុបច្ចេកទេសកម្ពុជា</w:t>
      </w:r>
    </w:p>
    <w:p w14:paraId="6BB7944D" w14:textId="77777777" w:rsidR="00850F3E" w:rsidRPr="00850F3E" w:rsidRDefault="00850F3E" w:rsidP="00850F3E">
      <w:pPr>
        <w:pStyle w:val="Title"/>
        <w:jc w:val="center"/>
        <w:rPr>
          <w:sz w:val="32"/>
          <w:szCs w:val="32"/>
        </w:rPr>
      </w:pPr>
      <w:r w:rsidRPr="00850F3E">
        <w:rPr>
          <w:rFonts w:hint="cs"/>
          <w:sz w:val="32"/>
          <w:szCs w:val="32"/>
          <w:cs/>
        </w:rPr>
        <w:t>មហាវិទ្យាល័យអេឡិចត្រូនិក​</w:t>
      </w:r>
    </w:p>
    <w:p w14:paraId="7CC13658" w14:textId="77777777" w:rsidR="00850F3E" w:rsidRPr="00850F3E" w:rsidRDefault="00850F3E" w:rsidP="00850F3E">
      <w:pPr>
        <w:rPr>
          <w:sz w:val="32"/>
          <w:szCs w:val="32"/>
        </w:rPr>
      </w:pPr>
    </w:p>
    <w:p w14:paraId="1B4ECF39" w14:textId="77777777" w:rsidR="00850F3E" w:rsidRDefault="00850F3E" w:rsidP="00850F3E">
      <w:pPr>
        <w:pStyle w:val="Title"/>
        <w:jc w:val="center"/>
        <w:rPr>
          <w:sz w:val="32"/>
          <w:szCs w:val="32"/>
        </w:rPr>
      </w:pPr>
      <w:r w:rsidRPr="00850F3E">
        <w:rPr>
          <w:rFonts w:hint="cs"/>
          <w:sz w:val="32"/>
          <w:szCs w:val="32"/>
          <w:cs/>
        </w:rPr>
        <w:t>ឯកសារនៃការសិក្សាគម្រោងបញ្ចប់ការសិក្សា</w:t>
      </w:r>
    </w:p>
    <w:p w14:paraId="39707DEC" w14:textId="77777777" w:rsidR="00850F3E" w:rsidRDefault="00850F3E" w:rsidP="00850F3E"/>
    <w:p w14:paraId="2B9B93C3" w14:textId="77777777" w:rsidR="00850F3E" w:rsidRDefault="00850F3E" w:rsidP="00850F3E"/>
    <w:p w14:paraId="0A806F31" w14:textId="77777777" w:rsidR="00850F3E" w:rsidRDefault="00850F3E" w:rsidP="00850F3E"/>
    <w:p w14:paraId="7C366BFC" w14:textId="77777777" w:rsidR="00850F3E" w:rsidRDefault="00850F3E" w:rsidP="00705FA1">
      <w:pPr>
        <w:pStyle w:val="Heading1"/>
        <w:jc w:val="center"/>
      </w:pPr>
      <w:bookmarkStart w:id="1" w:name="_Toc133540592"/>
      <w:r w:rsidRPr="00850F3E">
        <w:rPr>
          <w:rFonts w:hint="cs"/>
          <w:cs/>
        </w:rPr>
        <w:t>ទំព័រមុខ</w:t>
      </w:r>
      <w:bookmarkEnd w:id="1"/>
    </w:p>
    <w:p w14:paraId="4ED9A3CC" w14:textId="77777777" w:rsidR="00850F3E" w:rsidRPr="00850F3E" w:rsidRDefault="00850F3E" w:rsidP="00850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4268"/>
        <w:gridCol w:w="3184"/>
      </w:tblGrid>
      <w:tr w:rsidR="00850F3E" w14:paraId="289584D1" w14:textId="77777777" w:rsidTr="0010154B">
        <w:tc>
          <w:tcPr>
            <w:tcW w:w="1980" w:type="dxa"/>
          </w:tcPr>
          <w:p w14:paraId="0E6DAFB1" w14:textId="77777777" w:rsidR="00850F3E" w:rsidRDefault="00850F3E" w:rsidP="00850F3E">
            <w:pPr>
              <w:rPr>
                <w:cs/>
              </w:rPr>
            </w:pPr>
            <w:r>
              <w:rPr>
                <w:rFonts w:hint="cs"/>
                <w:cs/>
              </w:rPr>
              <w:t>ចំណងជើងឯកសារ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20F9BFF7" w14:textId="24080197" w:rsidR="00850F3E" w:rsidRDefault="00850F3E" w:rsidP="00850F3E">
            <w:r>
              <w:rPr>
                <w:rFonts w:hint="cs"/>
                <w:cs/>
              </w:rPr>
              <w:t>បរិញ្ញាបត្របច្ចេកវិទ្យា</w:t>
            </w:r>
            <w:r>
              <w:t>--</w:t>
            </w:r>
            <w:r>
              <w:rPr>
                <w:rFonts w:hint="cs"/>
                <w:cs/>
              </w:rPr>
              <w:t>ជំនាន់ទី១</w:t>
            </w:r>
            <w:r w:rsidR="00B00240">
              <w:rPr>
                <w:rFonts w:hint="cs"/>
                <w:cs/>
              </w:rPr>
              <w:t>៦</w:t>
            </w:r>
            <w:r>
              <w:t>:</w:t>
            </w:r>
          </w:p>
          <w:p w14:paraId="28463615" w14:textId="1FBF99BD" w:rsidR="00850F3E" w:rsidRDefault="00B00240" w:rsidP="00850F3E">
            <w:pPr>
              <w:rPr>
                <w:cs/>
              </w:rPr>
            </w:pPr>
            <w:r w:rsidRPr="00B00240">
              <w:rPr>
                <w:cs/>
              </w:rPr>
              <w:t>ការរចនានិងអនុវត្ត ប្រព័ន្ធ</w:t>
            </w:r>
            <w:r w:rsidRPr="00B00240">
              <w:t>IoT</w:t>
            </w:r>
            <w:r w:rsidRPr="00B00240">
              <w:rPr>
                <w:cs/>
              </w:rPr>
              <w:t xml:space="preserve">ថាមពលទាបវាសគុណភាពទឹកដោយផ្អែកលើ </w:t>
            </w:r>
            <w:r w:rsidRPr="00B00240">
              <w:t xml:space="preserve">LoRa </w:t>
            </w:r>
            <w:r w:rsidRPr="00B00240">
              <w:rPr>
                <w:cs/>
              </w:rPr>
              <w:t xml:space="preserve">និងបណ្ដាញ </w:t>
            </w:r>
            <w:r w:rsidRPr="00B00240">
              <w:t xml:space="preserve">Cellular </w:t>
            </w:r>
            <w:r w:rsidRPr="00B00240">
              <w:rPr>
                <w:cs/>
              </w:rPr>
              <w:t xml:space="preserve">ជាមួយ </w:t>
            </w:r>
            <w:r w:rsidRPr="00B00240">
              <w:t>Machine</w:t>
            </w:r>
            <w:r w:rsidR="000C3D18">
              <w:t xml:space="preserve"> Leaning </w:t>
            </w:r>
          </w:p>
        </w:tc>
      </w:tr>
      <w:tr w:rsidR="00850F3E" w14:paraId="30F3FC3C" w14:textId="77777777" w:rsidTr="0010154B">
        <w:tc>
          <w:tcPr>
            <w:tcW w:w="1980" w:type="dxa"/>
          </w:tcPr>
          <w:p w14:paraId="0B1520D1" w14:textId="77777777" w:rsidR="00850F3E" w:rsidRDefault="00850F3E" w:rsidP="00850F3E">
            <w:r>
              <w:rPr>
                <w:rFonts w:hint="cs"/>
                <w:cs/>
              </w:rPr>
              <w:t>ប្រភេទឯកសារ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4498B210" w14:textId="77777777" w:rsidR="00850F3E" w:rsidRDefault="0010154B" w:rsidP="00850F3E">
            <w:pPr>
              <w:rPr>
                <w:cs/>
              </w:rPr>
            </w:pPr>
            <w:r>
              <w:t xml:space="preserve">PRO: </w:t>
            </w:r>
            <w:r>
              <w:rPr>
                <w:rFonts w:hint="cs"/>
                <w:cs/>
              </w:rPr>
              <w:t>សំណើរនៃការសិក្សាគម្រោង​</w:t>
            </w:r>
          </w:p>
        </w:tc>
      </w:tr>
      <w:tr w:rsidR="00850F3E" w14:paraId="740DF625" w14:textId="77777777" w:rsidTr="0010154B">
        <w:tc>
          <w:tcPr>
            <w:tcW w:w="1980" w:type="dxa"/>
          </w:tcPr>
          <w:p w14:paraId="1B205D45" w14:textId="77777777" w:rsidR="00850F3E" w:rsidRDefault="00850F3E" w:rsidP="00850F3E"/>
        </w:tc>
        <w:tc>
          <w:tcPr>
            <w:tcW w:w="7676" w:type="dxa"/>
            <w:gridSpan w:val="2"/>
            <w:shd w:val="clear" w:color="auto" w:fill="FFFFFF" w:themeFill="background1"/>
          </w:tcPr>
          <w:p w14:paraId="2D198E86" w14:textId="77777777" w:rsidR="00640B9E" w:rsidRDefault="0010154B" w:rsidP="00850F3E">
            <w:r>
              <w:rPr>
                <w:rFonts w:hint="cs"/>
                <w:cs/>
              </w:rPr>
              <w:t>សម្គាល់ឯកសារនេះរក្សាសិទ្ធដោយ មហាវិទ្យាល័</w:t>
            </w:r>
            <w:r w:rsidR="00173B73">
              <w:rPr>
                <w:rFonts w:hint="cs"/>
                <w:cs/>
              </w:rPr>
              <w:t>យ</w:t>
            </w:r>
            <w:r>
              <w:rPr>
                <w:rFonts w:hint="cs"/>
                <w:cs/>
              </w:rPr>
              <w:t>អេឡិចត្រូនិក</w:t>
            </w:r>
          </w:p>
          <w:p w14:paraId="43A6E0E1" w14:textId="33CBD0E4" w:rsidR="00850F3E" w:rsidRDefault="0010154B" w:rsidP="00850F3E">
            <w:r>
              <w:rPr>
                <w:rFonts w:hint="cs"/>
                <w:cs/>
              </w:rPr>
              <w:t>នៃវិទ្យាស្ថានជាតិពហុបច្ចេកទេសកម្ពុជា</w:t>
            </w:r>
          </w:p>
        </w:tc>
      </w:tr>
      <w:tr w:rsidR="00850F3E" w14:paraId="555C8FBB" w14:textId="77777777" w:rsidTr="0010154B">
        <w:tc>
          <w:tcPr>
            <w:tcW w:w="1980" w:type="dxa"/>
          </w:tcPr>
          <w:p w14:paraId="56A8E48C" w14:textId="77777777" w:rsidR="00850F3E" w:rsidRDefault="00850F3E" w:rsidP="00850F3E">
            <w:r>
              <w:rPr>
                <w:rFonts w:hint="cs"/>
                <w:cs/>
              </w:rPr>
              <w:t>លេខឯកសារ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2854B97C" w14:textId="47CB4620" w:rsidR="00850F3E" w:rsidRDefault="0010154B" w:rsidP="00850F3E">
            <w:r>
              <w:t>PRO-01</w:t>
            </w:r>
          </w:p>
        </w:tc>
      </w:tr>
      <w:tr w:rsidR="00850F3E" w14:paraId="21EE807E" w14:textId="77777777" w:rsidTr="0010154B">
        <w:tc>
          <w:tcPr>
            <w:tcW w:w="1980" w:type="dxa"/>
          </w:tcPr>
          <w:p w14:paraId="5B02CFED" w14:textId="77777777" w:rsidR="00850F3E" w:rsidRDefault="00850F3E" w:rsidP="00850F3E">
            <w:r>
              <w:rPr>
                <w:rFonts w:hint="cs"/>
                <w:cs/>
              </w:rPr>
              <w:t>លេខនៃការកែសម្រួល​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15EF8C85" w14:textId="77777777" w:rsidR="00850F3E" w:rsidRDefault="00850F3E" w:rsidP="00850F3E"/>
        </w:tc>
      </w:tr>
      <w:tr w:rsidR="00850F3E" w14:paraId="7B288FDC" w14:textId="77777777" w:rsidTr="0010154B">
        <w:tc>
          <w:tcPr>
            <w:tcW w:w="1980" w:type="dxa"/>
          </w:tcPr>
          <w:p w14:paraId="55C421C3" w14:textId="77777777" w:rsidR="00850F3E" w:rsidRDefault="00850F3E" w:rsidP="00850F3E">
            <w:r>
              <w:rPr>
                <w:rFonts w:hint="cs"/>
                <w:cs/>
              </w:rPr>
              <w:t>ឈ្មោះឯកសារ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60501453" w14:textId="5C4E0A2C" w:rsidR="00850F3E" w:rsidRDefault="00EF0D37" w:rsidP="00850F3E">
            <w:r>
              <w:t>B100-</w:t>
            </w:r>
            <w:r w:rsidR="0010154B">
              <w:t>Proposal_Plan.docx</w:t>
            </w:r>
          </w:p>
        </w:tc>
      </w:tr>
      <w:tr w:rsidR="00850F3E" w14:paraId="2FB72681" w14:textId="77777777" w:rsidTr="0010154B">
        <w:tc>
          <w:tcPr>
            <w:tcW w:w="1980" w:type="dxa"/>
          </w:tcPr>
          <w:p w14:paraId="5E23F7B6" w14:textId="77777777" w:rsidR="00850F3E" w:rsidRDefault="00850F3E" w:rsidP="00850F3E">
            <w:r>
              <w:rPr>
                <w:rFonts w:hint="cs"/>
                <w:cs/>
              </w:rPr>
              <w:t>កាលបរិច្ឆេទ</w:t>
            </w:r>
          </w:p>
        </w:tc>
        <w:tc>
          <w:tcPr>
            <w:tcW w:w="7676" w:type="dxa"/>
            <w:gridSpan w:val="2"/>
            <w:shd w:val="clear" w:color="auto" w:fill="E7E6E6" w:themeFill="background2"/>
          </w:tcPr>
          <w:p w14:paraId="24E2E6A6" w14:textId="19A59090" w:rsidR="00850F3E" w:rsidRDefault="00EF0D37" w:rsidP="00850F3E">
            <w:r>
              <w:t>April 28</w:t>
            </w:r>
            <w:r w:rsidRPr="00EF0D37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10154B" w14:paraId="42035B3A" w14:textId="77777777" w:rsidTr="0010154B">
        <w:tc>
          <w:tcPr>
            <w:tcW w:w="1980" w:type="dxa"/>
          </w:tcPr>
          <w:p w14:paraId="204CDF2F" w14:textId="77777777" w:rsidR="0010154B" w:rsidRDefault="0010154B" w:rsidP="00850F3E">
            <w:pPr>
              <w:rPr>
                <w:cs/>
              </w:rPr>
            </w:pPr>
            <w:r>
              <w:rPr>
                <w:rFonts w:hint="cs"/>
                <w:cs/>
              </w:rPr>
              <w:t>ចំនួនទំព័រ</w:t>
            </w:r>
          </w:p>
        </w:tc>
        <w:tc>
          <w:tcPr>
            <w:tcW w:w="4457" w:type="dxa"/>
            <w:shd w:val="clear" w:color="auto" w:fill="E7E6E6" w:themeFill="background2"/>
          </w:tcPr>
          <w:p w14:paraId="401ACA04" w14:textId="2330DA3A" w:rsidR="0010154B" w:rsidRDefault="00C6237B" w:rsidP="00850F3E">
            <w:r>
              <w:t>31</w:t>
            </w:r>
          </w:p>
        </w:tc>
        <w:tc>
          <w:tcPr>
            <w:tcW w:w="3219" w:type="dxa"/>
            <w:shd w:val="clear" w:color="auto" w:fill="E7E6E6" w:themeFill="background2"/>
          </w:tcPr>
          <w:p w14:paraId="5EC4E147" w14:textId="4786C736" w:rsidR="0010154B" w:rsidRDefault="002C0F9D" w:rsidP="00850F3E">
            <w:pPr>
              <w:rPr>
                <w:cs/>
              </w:rPr>
            </w:pPr>
            <w:r>
              <w:t>(</w:t>
            </w:r>
            <w:r>
              <w:rPr>
                <w:rFonts w:hint="cs"/>
                <w:cs/>
              </w:rPr>
              <w:t>រាប់ទាំងទំព័រមុខ)</w:t>
            </w:r>
          </w:p>
        </w:tc>
      </w:tr>
    </w:tbl>
    <w:p w14:paraId="15CF9245" w14:textId="77777777" w:rsidR="0010154B" w:rsidRDefault="0010154B" w:rsidP="00850F3E">
      <w:pPr>
        <w:rPr>
          <w:cs/>
        </w:rPr>
      </w:pPr>
    </w:p>
    <w:p w14:paraId="572B1E82" w14:textId="77777777" w:rsidR="0010154B" w:rsidRPr="0010154B" w:rsidRDefault="0010154B" w:rsidP="0010154B">
      <w:pPr>
        <w:rPr>
          <w:cs/>
        </w:rPr>
      </w:pPr>
    </w:p>
    <w:p w14:paraId="2C3E38F8" w14:textId="77777777" w:rsidR="0010154B" w:rsidRPr="0010154B" w:rsidRDefault="0010154B" w:rsidP="0010154B">
      <w:pPr>
        <w:rPr>
          <w:cs/>
        </w:rPr>
      </w:pPr>
    </w:p>
    <w:p w14:paraId="6A1C5077" w14:textId="77777777" w:rsidR="0010154B" w:rsidRDefault="0010154B" w:rsidP="0010154B"/>
    <w:p w14:paraId="5B47E548" w14:textId="77777777" w:rsidR="00DD1FA6" w:rsidRDefault="00DD1FA6" w:rsidP="0010154B"/>
    <w:p w14:paraId="11EED03F" w14:textId="62BA88E0" w:rsidR="00A4176C" w:rsidRDefault="00A4176C">
      <w:pPr>
        <w:jc w:val="left"/>
      </w:pPr>
      <w:r>
        <w:br w:type="page"/>
      </w:r>
    </w:p>
    <w:p w14:paraId="2921F0F6" w14:textId="77777777" w:rsidR="0010154B" w:rsidRPr="0010154B" w:rsidRDefault="0010154B" w:rsidP="00101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8"/>
        <w:gridCol w:w="2461"/>
        <w:gridCol w:w="2328"/>
      </w:tblGrid>
      <w:tr w:rsidR="006E7695" w14:paraId="53777873" w14:textId="77777777" w:rsidTr="005841AC">
        <w:tc>
          <w:tcPr>
            <w:tcW w:w="9322" w:type="dxa"/>
            <w:gridSpan w:val="4"/>
            <w:shd w:val="clear" w:color="auto" w:fill="E7E6E6" w:themeFill="background2"/>
          </w:tcPr>
          <w:p w14:paraId="11B7CE71" w14:textId="77777777" w:rsidR="006E7695" w:rsidRDefault="006E7695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អ្នកសិក្សាគម្រោង</w:t>
            </w:r>
          </w:p>
        </w:tc>
      </w:tr>
      <w:tr w:rsidR="006E7695" w14:paraId="49D56B3A" w14:textId="77777777" w:rsidTr="005841AC">
        <w:tc>
          <w:tcPr>
            <w:tcW w:w="1555" w:type="dxa"/>
            <w:tcBorders>
              <w:bottom w:val="nil"/>
            </w:tcBorders>
          </w:tcPr>
          <w:p w14:paraId="2954C4D9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ឈ្មោះ</w:t>
            </w:r>
          </w:p>
        </w:tc>
        <w:tc>
          <w:tcPr>
            <w:tcW w:w="2978" w:type="dxa"/>
          </w:tcPr>
          <w:p w14:paraId="34106FFB" w14:textId="4B028542" w:rsidR="006E7695" w:rsidRDefault="005104CF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សារិ ពុទ្ធិពណ្ណរាយ</w:t>
            </w:r>
          </w:p>
        </w:tc>
        <w:tc>
          <w:tcPr>
            <w:tcW w:w="2461" w:type="dxa"/>
          </w:tcPr>
          <w:p w14:paraId="75A4BE08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តួនាទី</w:t>
            </w:r>
          </w:p>
        </w:tc>
        <w:tc>
          <w:tcPr>
            <w:tcW w:w="2328" w:type="dxa"/>
          </w:tcPr>
          <w:p w14:paraId="4C1B2E8B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ប្រធានក្រុម</w:t>
            </w:r>
          </w:p>
        </w:tc>
      </w:tr>
      <w:tr w:rsidR="006E7695" w14:paraId="7ACD0C03" w14:textId="77777777" w:rsidTr="005841AC">
        <w:tc>
          <w:tcPr>
            <w:tcW w:w="1555" w:type="dxa"/>
            <w:tcBorders>
              <w:top w:val="nil"/>
              <w:bottom w:val="nil"/>
            </w:tcBorders>
          </w:tcPr>
          <w:p w14:paraId="1B7F7D05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978" w:type="dxa"/>
          </w:tcPr>
          <w:p w14:paraId="04EBE058" w14:textId="40557FC4" w:rsidR="006E7695" w:rsidRDefault="005104CF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ឈឿន រីណា</w:t>
            </w:r>
          </w:p>
        </w:tc>
        <w:tc>
          <w:tcPr>
            <w:tcW w:w="2461" w:type="dxa"/>
          </w:tcPr>
          <w:p w14:paraId="680A33EF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តួនាទី</w:t>
            </w:r>
          </w:p>
        </w:tc>
        <w:tc>
          <w:tcPr>
            <w:tcW w:w="2328" w:type="dxa"/>
          </w:tcPr>
          <w:p w14:paraId="6A7738DB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សមាជិក</w:t>
            </w:r>
          </w:p>
        </w:tc>
      </w:tr>
      <w:tr w:rsidR="006E7695" w14:paraId="5A3760F4" w14:textId="77777777" w:rsidTr="005841AC"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2752C2DB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978" w:type="dxa"/>
          </w:tcPr>
          <w:p w14:paraId="2D0A1776" w14:textId="19822605" w:rsidR="006E7695" w:rsidRDefault="005104CF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ញ៉ៅ ត្រេនឆៃលីន</w:t>
            </w:r>
          </w:p>
        </w:tc>
        <w:tc>
          <w:tcPr>
            <w:tcW w:w="2461" w:type="dxa"/>
          </w:tcPr>
          <w:p w14:paraId="7732E3C7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តួនាទី</w:t>
            </w:r>
          </w:p>
        </w:tc>
        <w:tc>
          <w:tcPr>
            <w:tcW w:w="2328" w:type="dxa"/>
          </w:tcPr>
          <w:p w14:paraId="7659484B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សមាជិក​</w:t>
            </w:r>
          </w:p>
        </w:tc>
      </w:tr>
      <w:tr w:rsidR="006E7695" w14:paraId="46F87D74" w14:textId="77777777" w:rsidTr="005841AC">
        <w:tc>
          <w:tcPr>
            <w:tcW w:w="1555" w:type="dxa"/>
            <w:tcBorders>
              <w:top w:val="single" w:sz="4" w:space="0" w:color="auto"/>
              <w:bottom w:val="nil"/>
            </w:tcBorders>
          </w:tcPr>
          <w:p w14:paraId="198F4649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កាលបរិច្ឆេទ</w:t>
            </w:r>
          </w:p>
        </w:tc>
        <w:tc>
          <w:tcPr>
            <w:tcW w:w="2978" w:type="dxa"/>
            <w:tcBorders>
              <w:bottom w:val="nil"/>
            </w:tcBorders>
          </w:tcPr>
          <w:p w14:paraId="28882999" w14:textId="3850EBCB" w:rsidR="006E7695" w:rsidRDefault="005841AC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ថ្ងៃទី ២៨ ខែមេសា ឆ្នាំ ២០២៣</w:t>
            </w:r>
          </w:p>
        </w:tc>
        <w:tc>
          <w:tcPr>
            <w:tcW w:w="2461" w:type="dxa"/>
          </w:tcPr>
          <w:p w14:paraId="0AB0AC93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ហត្ថលេខា​</w:t>
            </w:r>
          </w:p>
        </w:tc>
        <w:tc>
          <w:tcPr>
            <w:tcW w:w="2328" w:type="dxa"/>
          </w:tcPr>
          <w:p w14:paraId="36D93CA6" w14:textId="77777777" w:rsidR="006E7695" w:rsidRDefault="006E7695" w:rsidP="0010154B">
            <w:pPr>
              <w:tabs>
                <w:tab w:val="left" w:pos="6504"/>
              </w:tabs>
            </w:pPr>
          </w:p>
        </w:tc>
      </w:tr>
      <w:tr w:rsidR="006E7695" w14:paraId="57C3001C" w14:textId="77777777" w:rsidTr="005841AC">
        <w:tc>
          <w:tcPr>
            <w:tcW w:w="1555" w:type="dxa"/>
            <w:tcBorders>
              <w:top w:val="nil"/>
              <w:bottom w:val="nil"/>
            </w:tcBorders>
          </w:tcPr>
          <w:p w14:paraId="45F19A1D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60B2359B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461" w:type="dxa"/>
          </w:tcPr>
          <w:p w14:paraId="2FBF6ACE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ហត្ថលេខា​</w:t>
            </w:r>
          </w:p>
        </w:tc>
        <w:tc>
          <w:tcPr>
            <w:tcW w:w="2328" w:type="dxa"/>
          </w:tcPr>
          <w:p w14:paraId="5D711F1A" w14:textId="77777777" w:rsidR="006E7695" w:rsidRDefault="006E7695" w:rsidP="0010154B">
            <w:pPr>
              <w:tabs>
                <w:tab w:val="left" w:pos="6504"/>
              </w:tabs>
            </w:pPr>
          </w:p>
        </w:tc>
      </w:tr>
      <w:tr w:rsidR="006E7695" w14:paraId="359B1A4D" w14:textId="77777777" w:rsidTr="005841AC">
        <w:tc>
          <w:tcPr>
            <w:tcW w:w="1555" w:type="dxa"/>
            <w:tcBorders>
              <w:top w:val="nil"/>
            </w:tcBorders>
          </w:tcPr>
          <w:p w14:paraId="6EE81FF0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978" w:type="dxa"/>
            <w:tcBorders>
              <w:top w:val="nil"/>
            </w:tcBorders>
          </w:tcPr>
          <w:p w14:paraId="5A1E3E5C" w14:textId="77777777" w:rsidR="006E7695" w:rsidRDefault="006E7695" w:rsidP="0010154B">
            <w:pPr>
              <w:tabs>
                <w:tab w:val="left" w:pos="6504"/>
              </w:tabs>
            </w:pPr>
          </w:p>
        </w:tc>
        <w:tc>
          <w:tcPr>
            <w:tcW w:w="2461" w:type="dxa"/>
          </w:tcPr>
          <w:p w14:paraId="554B3925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ហត្ថលេខា​</w:t>
            </w:r>
          </w:p>
        </w:tc>
        <w:tc>
          <w:tcPr>
            <w:tcW w:w="2328" w:type="dxa"/>
          </w:tcPr>
          <w:p w14:paraId="41DC2598" w14:textId="77777777" w:rsidR="006E7695" w:rsidRDefault="006E7695" w:rsidP="0010154B">
            <w:pPr>
              <w:tabs>
                <w:tab w:val="left" w:pos="6504"/>
              </w:tabs>
            </w:pPr>
          </w:p>
        </w:tc>
      </w:tr>
      <w:tr w:rsidR="006E7695" w14:paraId="0977C433" w14:textId="77777777" w:rsidTr="005841AC">
        <w:tc>
          <w:tcPr>
            <w:tcW w:w="1555" w:type="dxa"/>
          </w:tcPr>
          <w:p w14:paraId="1A4CCCE6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ផ្នែក​</w:t>
            </w:r>
          </w:p>
        </w:tc>
        <w:tc>
          <w:tcPr>
            <w:tcW w:w="7767" w:type="dxa"/>
            <w:gridSpan w:val="3"/>
          </w:tcPr>
          <w:p w14:paraId="0F5D4DA1" w14:textId="0D62DC6B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បរិញ្ញបត្របច្ចេកវិទ្យា ជំនាញអេឡិចត្រូនិក ជំនាន់ទី១</w:t>
            </w:r>
            <w:r w:rsidR="00D740BC">
              <w:rPr>
                <w:rFonts w:hint="cs"/>
                <w:cs/>
              </w:rPr>
              <w:t>៦</w:t>
            </w:r>
          </w:p>
        </w:tc>
      </w:tr>
      <w:tr w:rsidR="006E7695" w14:paraId="1F598CB4" w14:textId="77777777" w:rsidTr="005841AC">
        <w:tc>
          <w:tcPr>
            <w:tcW w:w="1555" w:type="dxa"/>
          </w:tcPr>
          <w:p w14:paraId="52AEA088" w14:textId="77777777" w:rsidR="006E7695" w:rsidRDefault="006E7695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អាសយដ្ឋាន</w:t>
            </w:r>
          </w:p>
        </w:tc>
        <w:tc>
          <w:tcPr>
            <w:tcW w:w="7767" w:type="dxa"/>
            <w:gridSpan w:val="3"/>
          </w:tcPr>
          <w:p w14:paraId="1051709A" w14:textId="77777777" w:rsidR="006E7695" w:rsidRDefault="006E7695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ភូមិព្រៃពពេល សង្កាត់សំរោងក្រោម ខណ្ឌពោធិ៍សែនជ័យ រាជធានីភ្នំពេញ​</w:t>
            </w:r>
          </w:p>
        </w:tc>
      </w:tr>
    </w:tbl>
    <w:p w14:paraId="4977972D" w14:textId="77777777" w:rsidR="00DD1FA6" w:rsidRDefault="00DD1FA6" w:rsidP="0010154B">
      <w:pPr>
        <w:tabs>
          <w:tab w:val="left" w:pos="6504"/>
        </w:tabs>
      </w:pPr>
    </w:p>
    <w:p w14:paraId="0BEF859F" w14:textId="77777777" w:rsidR="00DD1FA6" w:rsidRDefault="00DD1FA6" w:rsidP="0010154B">
      <w:pPr>
        <w:tabs>
          <w:tab w:val="left" w:pos="65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22"/>
        <w:gridCol w:w="2318"/>
        <w:gridCol w:w="2327"/>
      </w:tblGrid>
      <w:tr w:rsidR="00DD1FA6" w14:paraId="555A2EAA" w14:textId="77777777" w:rsidTr="005841AC">
        <w:tc>
          <w:tcPr>
            <w:tcW w:w="9322" w:type="dxa"/>
            <w:gridSpan w:val="4"/>
            <w:shd w:val="clear" w:color="auto" w:fill="E7E6E6" w:themeFill="background2"/>
          </w:tcPr>
          <w:p w14:paraId="7EE5EA4B" w14:textId="77777777" w:rsidR="00DD1FA6" w:rsidRDefault="00DD1FA6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អ្នកអនុញ្ញាតអោយសិក្សាគម្រោង</w:t>
            </w:r>
          </w:p>
        </w:tc>
      </w:tr>
      <w:tr w:rsidR="00DD1FA6" w14:paraId="055E4695" w14:textId="77777777" w:rsidTr="005841AC">
        <w:tc>
          <w:tcPr>
            <w:tcW w:w="1555" w:type="dxa"/>
          </w:tcPr>
          <w:p w14:paraId="7FBD0D7D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ឈ្មោះ</w:t>
            </w:r>
          </w:p>
        </w:tc>
        <w:tc>
          <w:tcPr>
            <w:tcW w:w="3122" w:type="dxa"/>
          </w:tcPr>
          <w:p w14:paraId="12BB7D88" w14:textId="115ADC47" w:rsidR="00DD1FA6" w:rsidRDefault="005104CF" w:rsidP="0010154B">
            <w:pPr>
              <w:tabs>
                <w:tab w:val="left" w:pos="6504"/>
              </w:tabs>
            </w:pPr>
            <w:r w:rsidRPr="005104CF">
              <w:rPr>
                <w:cs/>
              </w:rPr>
              <w:t>នី វីរៈបុរា</w:t>
            </w:r>
          </w:p>
        </w:tc>
        <w:tc>
          <w:tcPr>
            <w:tcW w:w="2318" w:type="dxa"/>
          </w:tcPr>
          <w:p w14:paraId="3DCB8D78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តួនាទី</w:t>
            </w:r>
          </w:p>
        </w:tc>
        <w:tc>
          <w:tcPr>
            <w:tcW w:w="2327" w:type="dxa"/>
          </w:tcPr>
          <w:p w14:paraId="44FEFDE0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សាស្រ្តាចារ្យដឹកនាំ</w:t>
            </w:r>
          </w:p>
        </w:tc>
      </w:tr>
      <w:tr w:rsidR="00DD1FA6" w14:paraId="47E3D3C5" w14:textId="77777777" w:rsidTr="005841AC">
        <w:tc>
          <w:tcPr>
            <w:tcW w:w="1555" w:type="dxa"/>
          </w:tcPr>
          <w:p w14:paraId="0CC66B31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មហាវិទ្យាល័យ</w:t>
            </w:r>
          </w:p>
        </w:tc>
        <w:tc>
          <w:tcPr>
            <w:tcW w:w="7767" w:type="dxa"/>
            <w:gridSpan w:val="3"/>
          </w:tcPr>
          <w:p w14:paraId="330AFEF5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អេឡិចត្រូនិក</w:t>
            </w:r>
          </w:p>
        </w:tc>
      </w:tr>
      <w:tr w:rsidR="00DD1FA6" w14:paraId="6A485581" w14:textId="77777777" w:rsidTr="005841AC">
        <w:tc>
          <w:tcPr>
            <w:tcW w:w="1555" w:type="dxa"/>
          </w:tcPr>
          <w:p w14:paraId="0A401372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អាសយដ្ឋាន</w:t>
            </w:r>
          </w:p>
        </w:tc>
        <w:tc>
          <w:tcPr>
            <w:tcW w:w="7767" w:type="dxa"/>
            <w:gridSpan w:val="3"/>
          </w:tcPr>
          <w:p w14:paraId="5736BEF3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ភូមិព្រៃពពេល សង្កាត់សំរោងក្រោម ខណ្ឌពោធិ៍សែនជ័យ រាជធានីភ្នំពេញ​</w:t>
            </w:r>
          </w:p>
        </w:tc>
      </w:tr>
      <w:tr w:rsidR="00DD1FA6" w14:paraId="4218BE73" w14:textId="77777777" w:rsidTr="005841AC">
        <w:tc>
          <w:tcPr>
            <w:tcW w:w="1555" w:type="dxa"/>
          </w:tcPr>
          <w:p w14:paraId="74051EE9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លេខទូរស័ព្ទ</w:t>
            </w:r>
          </w:p>
        </w:tc>
        <w:tc>
          <w:tcPr>
            <w:tcW w:w="3122" w:type="dxa"/>
          </w:tcPr>
          <w:p w14:paraId="037FC3D0" w14:textId="1BEC6729" w:rsidR="00DD1FA6" w:rsidRDefault="00DD1FA6" w:rsidP="0010154B">
            <w:pPr>
              <w:tabs>
                <w:tab w:val="left" w:pos="6504"/>
              </w:tabs>
            </w:pPr>
          </w:p>
        </w:tc>
        <w:tc>
          <w:tcPr>
            <w:tcW w:w="2318" w:type="dxa"/>
          </w:tcPr>
          <w:p w14:paraId="5787BD15" w14:textId="77777777" w:rsidR="00DD1FA6" w:rsidRDefault="00DD1FA6" w:rsidP="0010154B">
            <w:pPr>
              <w:tabs>
                <w:tab w:val="left" w:pos="6504"/>
              </w:tabs>
              <w:rPr>
                <w:cs/>
              </w:rPr>
            </w:pPr>
            <w:r>
              <w:rPr>
                <w:rFonts w:hint="cs"/>
                <w:cs/>
              </w:rPr>
              <w:t>សារអេឡិចត្រូនិក</w:t>
            </w:r>
          </w:p>
        </w:tc>
        <w:tc>
          <w:tcPr>
            <w:tcW w:w="2327" w:type="dxa"/>
          </w:tcPr>
          <w:p w14:paraId="0D6DA327" w14:textId="79015984" w:rsidR="00DD1FA6" w:rsidRPr="002C0F9D" w:rsidRDefault="00DD1FA6" w:rsidP="0010154B">
            <w:pPr>
              <w:tabs>
                <w:tab w:val="left" w:pos="6504"/>
              </w:tabs>
              <w:rPr>
                <w:rFonts w:cs="Times New Roman"/>
              </w:rPr>
            </w:pPr>
          </w:p>
        </w:tc>
      </w:tr>
      <w:tr w:rsidR="00DD1FA6" w14:paraId="1800B100" w14:textId="77777777" w:rsidTr="005841AC">
        <w:tc>
          <w:tcPr>
            <w:tcW w:w="1555" w:type="dxa"/>
          </w:tcPr>
          <w:p w14:paraId="4A4F0CDB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កាលបរិច្ឆេទ</w:t>
            </w:r>
          </w:p>
        </w:tc>
        <w:tc>
          <w:tcPr>
            <w:tcW w:w="3122" w:type="dxa"/>
          </w:tcPr>
          <w:p w14:paraId="55AD078C" w14:textId="5512D2DE" w:rsidR="00DD1FA6" w:rsidRDefault="005841AC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ថ្ងៃទី ២៨ ខែ មេសា ឆ្នាំ២០២៣</w:t>
            </w:r>
          </w:p>
        </w:tc>
        <w:tc>
          <w:tcPr>
            <w:tcW w:w="2318" w:type="dxa"/>
          </w:tcPr>
          <w:p w14:paraId="6A076577" w14:textId="77777777" w:rsidR="00DD1FA6" w:rsidRDefault="00DD1FA6" w:rsidP="0010154B">
            <w:pPr>
              <w:tabs>
                <w:tab w:val="left" w:pos="6504"/>
              </w:tabs>
            </w:pPr>
            <w:r>
              <w:rPr>
                <w:rFonts w:hint="cs"/>
                <w:cs/>
              </w:rPr>
              <w:t>ហត្ថលេខា​</w:t>
            </w:r>
          </w:p>
        </w:tc>
        <w:tc>
          <w:tcPr>
            <w:tcW w:w="2327" w:type="dxa"/>
          </w:tcPr>
          <w:p w14:paraId="38CC7DBE" w14:textId="77777777" w:rsidR="00DD1FA6" w:rsidRDefault="00DD1FA6" w:rsidP="0010154B">
            <w:pPr>
              <w:tabs>
                <w:tab w:val="left" w:pos="6504"/>
              </w:tabs>
            </w:pPr>
          </w:p>
        </w:tc>
      </w:tr>
    </w:tbl>
    <w:p w14:paraId="6D9311B5" w14:textId="77777777" w:rsidR="00DD1FA6" w:rsidRDefault="0010154B" w:rsidP="0010154B">
      <w:pPr>
        <w:tabs>
          <w:tab w:val="left" w:pos="6504"/>
        </w:tabs>
        <w:rPr>
          <w:cs/>
        </w:rPr>
      </w:pPr>
      <w:r>
        <w:tab/>
      </w:r>
    </w:p>
    <w:p w14:paraId="3E1B3C3F" w14:textId="610CF6C5" w:rsidR="00705FA1" w:rsidRDefault="00705FA1" w:rsidP="00DD1FA6">
      <w:pPr>
        <w:rPr>
          <w:cs/>
        </w:rPr>
      </w:pPr>
      <w:r>
        <w:rPr>
          <w:cs/>
        </w:rPr>
        <w:br w:type="page"/>
      </w:r>
    </w:p>
    <w:bookmarkStart w:id="2" w:name="_Toc133540593" w:displacedByCustomXml="next"/>
    <w:sdt>
      <w:sdtPr>
        <w:rPr>
          <w:rFonts w:eastAsiaTheme="minorHAnsi" w:cs="Khmer OS Battambang"/>
          <w:color w:val="auto"/>
          <w:szCs w:val="22"/>
        </w:rPr>
        <w:id w:val="-1721129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90B2BA" w14:textId="02B069C3" w:rsidR="00705FA1" w:rsidRDefault="00365780" w:rsidP="00507AE2">
          <w:pPr>
            <w:pStyle w:val="Heading1"/>
            <w:jc w:val="center"/>
            <w:rPr>
              <w:cs/>
            </w:rPr>
          </w:pPr>
          <w:r>
            <w:rPr>
              <w:rFonts w:eastAsiaTheme="minorHAnsi" w:hint="cs"/>
              <w:cs/>
            </w:rPr>
            <w:t>មាតិកា</w:t>
          </w:r>
          <w:bookmarkEnd w:id="2"/>
        </w:p>
        <w:p w14:paraId="5F6B2EB1" w14:textId="63ECD856" w:rsidR="002C0F9D" w:rsidRDefault="003657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40592" w:history="1">
            <w:r w:rsidR="002C0F9D" w:rsidRPr="00CA76B8">
              <w:rPr>
                <w:rStyle w:val="Hyperlink"/>
                <w:cs/>
              </w:rPr>
              <w:t>ទំព័រមុខ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_Toc133540592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1</w:t>
            </w:r>
            <w:r w:rsidR="002C0F9D">
              <w:rPr>
                <w:webHidden/>
              </w:rPr>
              <w:fldChar w:fldCharType="end"/>
            </w:r>
          </w:hyperlink>
        </w:p>
        <w:p w14:paraId="2DEB3323" w14:textId="7B66C490" w:rsidR="002C0F9D" w:rsidRDefault="00104E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hyperlink w:anchor="_Toc133540593" w:history="1">
            <w:r w:rsidR="002C0F9D" w:rsidRPr="00CA76B8">
              <w:rPr>
                <w:rStyle w:val="Hyperlink"/>
                <w:cs/>
              </w:rPr>
              <w:t>មាតិកា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_Toc133540593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3</w:t>
            </w:r>
            <w:r w:rsidR="002C0F9D">
              <w:rPr>
                <w:webHidden/>
              </w:rPr>
              <w:fldChar w:fldCharType="end"/>
            </w:r>
          </w:hyperlink>
        </w:p>
        <w:p w14:paraId="3315A2B4" w14:textId="28EA6168" w:rsidR="002C0F9D" w:rsidRDefault="00104E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hyperlink w:anchor="_Toc133540594" w:history="1">
            <w:r w:rsidR="002C0F9D" w:rsidRPr="00CA76B8">
              <w:rPr>
                <w:rStyle w:val="Hyperlink"/>
                <w:cs/>
              </w:rPr>
              <w:t>បញ្ជីរូបភាព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_Toc133540594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5</w:t>
            </w:r>
            <w:r w:rsidR="002C0F9D">
              <w:rPr>
                <w:webHidden/>
              </w:rPr>
              <w:fldChar w:fldCharType="end"/>
            </w:r>
          </w:hyperlink>
        </w:p>
        <w:p w14:paraId="600F96D3" w14:textId="6647101A" w:rsidR="002C0F9D" w:rsidRDefault="00104E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hyperlink w:anchor="_Toc133540595" w:history="1">
            <w:r w:rsidR="002C0F9D" w:rsidRPr="00CA76B8">
              <w:rPr>
                <w:rStyle w:val="Hyperlink"/>
                <w:cs/>
              </w:rPr>
              <w:t>បញ្ជីតារាង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_Toc133540595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6</w:t>
            </w:r>
            <w:r w:rsidR="002C0F9D">
              <w:rPr>
                <w:webHidden/>
              </w:rPr>
              <w:fldChar w:fldCharType="end"/>
            </w:r>
          </w:hyperlink>
        </w:p>
        <w:p w14:paraId="511A08C6" w14:textId="7CAEB22C" w:rsidR="002C0F9D" w:rsidRDefault="00104E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hyperlink w:anchor="_Toc133540596" w:history="1">
            <w:r w:rsidR="002C0F9D" w:rsidRPr="00CA76B8">
              <w:rPr>
                <w:rStyle w:val="Hyperlink"/>
                <w:cs/>
              </w:rPr>
              <w:t>ប្រវត្តិនៃការកែសម្រួលឯកសារ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_Toc133540596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7</w:t>
            </w:r>
            <w:r w:rsidR="002C0F9D">
              <w:rPr>
                <w:webHidden/>
              </w:rPr>
              <w:fldChar w:fldCharType="end"/>
            </w:r>
          </w:hyperlink>
        </w:p>
        <w:p w14:paraId="6ECF71E3" w14:textId="5CE0774F" w:rsidR="002C0F9D" w:rsidRDefault="00104E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hyperlink w:anchor="_Toc133540597" w:history="1">
            <w:r w:rsidR="002C0F9D" w:rsidRPr="00CA76B8">
              <w:rPr>
                <w:rStyle w:val="Hyperlink"/>
                <w:cs/>
              </w:rPr>
              <w:t>១.សេចក្តីផ្តើម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_Toc133540597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8</w:t>
            </w:r>
            <w:r w:rsidR="002C0F9D">
              <w:rPr>
                <w:webHidden/>
              </w:rPr>
              <w:fldChar w:fldCharType="end"/>
            </w:r>
          </w:hyperlink>
        </w:p>
        <w:p w14:paraId="27510921" w14:textId="0122AF97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598" w:history="1">
            <w:r w:rsidR="002C0F9D" w:rsidRPr="00CA76B8">
              <w:rPr>
                <w:rStyle w:val="Hyperlink"/>
                <w:noProof/>
                <w:cs/>
              </w:rPr>
              <w:t>១.១ រចនាសម្ព័ន្ធរបស់ឯកសារ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_Toc133540598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8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6AD7ED9C" w14:textId="2E0E54C7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599" w:history="1">
            <w:r w:rsidR="002C0F9D" w:rsidRPr="00CA76B8">
              <w:rPr>
                <w:rStyle w:val="Hyperlink"/>
                <w:noProof/>
                <w:cs/>
              </w:rPr>
              <w:t>១.២ គោលបំណង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_Toc133540599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8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78C36378" w14:textId="01674DA0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0" w:history="1">
            <w:r w:rsidR="002C0F9D" w:rsidRPr="00CA76B8">
              <w:rPr>
                <w:rStyle w:val="Hyperlink"/>
                <w:noProof/>
                <w:cs/>
              </w:rPr>
              <w:t>១.៣ ឯកសារយោង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_Toc133540600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9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7ACBDEB6" w14:textId="6E0A501A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1" w:history="1">
            <w:r w:rsidR="002C0F9D" w:rsidRPr="00CA76B8">
              <w:rPr>
                <w:rStyle w:val="Hyperlink"/>
                <w:noProof/>
                <w:cs/>
              </w:rPr>
              <w:t>១.៤ បញ្ជីអក្សរកាត់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_Toc133540601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10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7A2BF083" w14:textId="6F279C06" w:rsidR="002C0F9D" w:rsidRDefault="00104E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hyperlink w:anchor="_Toc133540602" w:history="1">
            <w:r w:rsidR="002C0F9D" w:rsidRPr="00CA76B8">
              <w:rPr>
                <w:rStyle w:val="Hyperlink"/>
                <w:cs/>
              </w:rPr>
              <w:t>២.សំណើរនៃការសិក្សាគម្រោង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_Toc133540602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11</w:t>
            </w:r>
            <w:r w:rsidR="002C0F9D">
              <w:rPr>
                <w:webHidden/>
              </w:rPr>
              <w:fldChar w:fldCharType="end"/>
            </w:r>
          </w:hyperlink>
        </w:p>
        <w:p w14:paraId="02B6D04C" w14:textId="754119C7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3" w:history="1">
            <w:r w:rsidR="002C0F9D" w:rsidRPr="00CA76B8">
              <w:rPr>
                <w:rStyle w:val="Hyperlink"/>
                <w:noProof/>
                <w:cs/>
              </w:rPr>
              <w:t>២.១ សេចក្តីផ្តើម​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_Toc133540603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11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3A61AD14" w14:textId="45B8D1E5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4" w:history="1">
            <w:r w:rsidR="002C0F9D" w:rsidRPr="00CA76B8">
              <w:rPr>
                <w:rStyle w:val="Hyperlink"/>
                <w:noProof/>
                <w:cs/>
              </w:rPr>
              <w:t>២.១.១ ប្រវត្តិនៃគម្រោង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_Toc133540604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11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5039BE52" w14:textId="680A9B4F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5" w:history="1">
            <w:r w:rsidR="002C0F9D" w:rsidRPr="00CA76B8">
              <w:rPr>
                <w:rStyle w:val="Hyperlink"/>
                <w:noProof/>
                <w:cs/>
              </w:rPr>
              <w:t>២.១.២ គោលដៅ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_Toc133540605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12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52472967" w14:textId="41BF260B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6" w:history="1">
            <w:r w:rsidR="002C0F9D" w:rsidRPr="00CA76B8">
              <w:rPr>
                <w:rStyle w:val="Hyperlink"/>
                <w:noProof/>
                <w:cs/>
              </w:rPr>
              <w:t>២.១.៣ គុណសម្បត្តិ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_Toc133540606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12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0F0C378D" w14:textId="28A3D558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7" w:history="1">
            <w:r w:rsidR="002C0F9D" w:rsidRPr="00CA76B8">
              <w:rPr>
                <w:rStyle w:val="Hyperlink"/>
                <w:noProof/>
                <w:cs/>
              </w:rPr>
              <w:t>២.១.៤ ពិពណ៌នាទូទៅ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_Toc133540607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13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62BBDB9C" w14:textId="4564929B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8" w:history="1">
            <w:r w:rsidR="002C0F9D" w:rsidRPr="00CA76B8">
              <w:rPr>
                <w:rStyle w:val="Hyperlink"/>
                <w:noProof/>
                <w:cs/>
              </w:rPr>
              <w:t>២.២ ទស្ស​នាទានរបស់គម្រោង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_Toc133540608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17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5BE4E323" w14:textId="613BF8C1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09" w:history="1">
            <w:r w:rsidR="002C0F9D" w:rsidRPr="00CA76B8">
              <w:rPr>
                <w:rStyle w:val="Hyperlink"/>
                <w:noProof/>
                <w:cs/>
              </w:rPr>
              <w:t>២.២.១ ផែនការរបស់គម្រោង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_Toc133540609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17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76EA8C07" w14:textId="350D1AA6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0" w:history="1">
            <w:r w:rsidR="002C0F9D" w:rsidRPr="00CA76B8">
              <w:rPr>
                <w:rStyle w:val="Hyperlink"/>
                <w:noProof/>
                <w:cs/>
              </w:rPr>
              <w:t>២.២.២ ផែនការតាមការវិវត្តរបស់គម្រោង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_Toc133540610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18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1F0AF257" w14:textId="654F93CD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1" w:history="1">
            <w:r w:rsidR="002C0F9D" w:rsidRPr="00CA76B8">
              <w:rPr>
                <w:rStyle w:val="Hyperlink"/>
                <w:noProof/>
                <w:cs/>
              </w:rPr>
              <w:t>២.២.២ ផែនការតាមការវិវត្តិរបស់បច្ចេកវិទ្យា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_Toc133540611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19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01FFA895" w14:textId="3C1CA01B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2" w:history="1">
            <w:r w:rsidR="002C0F9D" w:rsidRPr="00CA76B8">
              <w:rPr>
                <w:rStyle w:val="Hyperlink"/>
                <w:noProof/>
                <w:cs/>
              </w:rPr>
              <w:t>២​​​​​.២.៣ ដៃគូសហការណ៍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_Toc133540612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19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47F31FB7" w14:textId="670AD013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3" w:history="1">
            <w:r w:rsidR="002C0F9D" w:rsidRPr="00CA76B8">
              <w:rPr>
                <w:rStyle w:val="Hyperlink"/>
                <w:noProof/>
                <w:cs/>
              </w:rPr>
              <w:t>២.៣ កិច្ចប្រឹងប្រែងសម្រាប់គម្រោង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_Toc133540613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20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5514832D" w14:textId="4261D265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4" w:history="1">
            <w:r w:rsidR="002C0F9D" w:rsidRPr="00CA76B8">
              <w:rPr>
                <w:rStyle w:val="Hyperlink"/>
                <w:noProof/>
                <w:cs/>
              </w:rPr>
              <w:t>២.៣.១ កិច្ចប្រឹងប្រែងក្នុងការសិក្សា​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_Toc133540614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20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0EF94212" w14:textId="568BDA42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5" w:history="1">
            <w:r w:rsidR="002C0F9D" w:rsidRPr="00CA76B8">
              <w:rPr>
                <w:rStyle w:val="Hyperlink"/>
                <w:noProof/>
                <w:cs/>
              </w:rPr>
              <w:t>២.៣.២ កិច្ចប្រឹងប្រែងក្នុងការផលិត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_Toc133540615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22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0B687586" w14:textId="45D20EE4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6" w:history="1">
            <w:r w:rsidR="002C0F9D" w:rsidRPr="00CA76B8">
              <w:rPr>
                <w:rStyle w:val="Hyperlink"/>
                <w:noProof/>
                <w:cs/>
              </w:rPr>
              <w:t>២.៣.៣ តម្លៃប៉ាន់ស្មាន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_Toc133540616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25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41714602" w14:textId="3D1AF8B1" w:rsidR="002C0F9D" w:rsidRDefault="00104E2E">
          <w:pPr>
            <w:pStyle w:val="TOC3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7" w:history="1">
            <w:r w:rsidR="002C0F9D" w:rsidRPr="00CA76B8">
              <w:rPr>
                <w:rStyle w:val="Hyperlink"/>
                <w:noProof/>
                <w:cs/>
              </w:rPr>
              <w:t>២.៣.៤ ការវិភាគទីផ្សារ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_Toc133540617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25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31979AA3" w14:textId="3E5516E7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18" w:history="1">
            <w:r w:rsidR="002C0F9D" w:rsidRPr="00CA76B8">
              <w:rPr>
                <w:rStyle w:val="Hyperlink"/>
                <w:noProof/>
                <w:cs/>
              </w:rPr>
              <w:t>២.៤ សេចក្តីសន្និដ្ឋាន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_Toc133540618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25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201425E0" w14:textId="0CA80FFB" w:rsidR="002C0F9D" w:rsidRDefault="00104E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hyperlink w:anchor="_Toc133540619" w:history="1">
            <w:r w:rsidR="002C0F9D" w:rsidRPr="00CA76B8">
              <w:rPr>
                <w:rStyle w:val="Hyperlink"/>
                <w:cs/>
              </w:rPr>
              <w:t>ឧបសម្ពន្ធ</w:t>
            </w:r>
            <w:r w:rsidR="002C0F9D" w:rsidRPr="00CA76B8">
              <w:rPr>
                <w:rStyle w:val="Hyperlink"/>
              </w:rPr>
              <w:t>-</w:t>
            </w:r>
            <w:r w:rsidR="002C0F9D" w:rsidRPr="00CA76B8">
              <w:rPr>
                <w:rStyle w:val="Hyperlink"/>
                <w:cs/>
              </w:rPr>
              <w:t>ក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_Toc133540619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26</w:t>
            </w:r>
            <w:r w:rsidR="002C0F9D">
              <w:rPr>
                <w:webHidden/>
              </w:rPr>
              <w:fldChar w:fldCharType="end"/>
            </w:r>
          </w:hyperlink>
        </w:p>
        <w:p w14:paraId="3FFDC0DE" w14:textId="4317F76B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20" w:history="1">
            <w:r w:rsidR="002C0F9D" w:rsidRPr="00CA76B8">
              <w:rPr>
                <w:rStyle w:val="Hyperlink"/>
                <w:noProof/>
                <w:cs/>
              </w:rPr>
              <w:t>បញ្ជីគ្រឿងបង្គុំ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_Toc133540620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26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04DCCADC" w14:textId="4BB84F07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21" w:history="1">
            <w:r w:rsidR="002C0F9D" w:rsidRPr="00CA76B8">
              <w:rPr>
                <w:rStyle w:val="Hyperlink"/>
                <w:noProof/>
                <w:cs/>
              </w:rPr>
              <w:t>តម្រូវការកម្មវិធី និងប្រព័ន្ធដំណើរការ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_Toc133540621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26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255F14F8" w14:textId="0DD8411A" w:rsidR="002C0F9D" w:rsidRDefault="00104E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36"/>
            </w:rPr>
          </w:pPr>
          <w:hyperlink w:anchor="_Toc133540622" w:history="1">
            <w:r w:rsidR="002C0F9D" w:rsidRPr="00CA76B8">
              <w:rPr>
                <w:rStyle w:val="Hyperlink"/>
                <w:cs/>
              </w:rPr>
              <w:t>ឧបសម្ពន្ធ</w:t>
            </w:r>
            <w:r w:rsidR="002C0F9D" w:rsidRPr="00CA76B8">
              <w:rPr>
                <w:rStyle w:val="Hyperlink"/>
              </w:rPr>
              <w:t>-</w:t>
            </w:r>
            <w:r w:rsidR="002C0F9D" w:rsidRPr="00CA76B8">
              <w:rPr>
                <w:rStyle w:val="Hyperlink"/>
                <w:cs/>
              </w:rPr>
              <w:t>ខ</w:t>
            </w:r>
            <w:r w:rsidR="002C0F9D">
              <w:rPr>
                <w:webHidden/>
              </w:rPr>
              <w:tab/>
            </w:r>
            <w:r w:rsidR="002C0F9D">
              <w:rPr>
                <w:webHidden/>
              </w:rPr>
              <w:fldChar w:fldCharType="begin"/>
            </w:r>
            <w:r w:rsidR="002C0F9D">
              <w:rPr>
                <w:webHidden/>
              </w:rPr>
              <w:instrText xml:space="preserve"> PAGEREF _Toc133540622 \h </w:instrText>
            </w:r>
            <w:r w:rsidR="002C0F9D">
              <w:rPr>
                <w:webHidden/>
              </w:rPr>
            </w:r>
            <w:r w:rsidR="002C0F9D">
              <w:rPr>
                <w:webHidden/>
              </w:rPr>
              <w:fldChar w:fldCharType="separate"/>
            </w:r>
            <w:r w:rsidR="002C0F9D">
              <w:rPr>
                <w:webHidden/>
              </w:rPr>
              <w:t>27</w:t>
            </w:r>
            <w:r w:rsidR="002C0F9D">
              <w:rPr>
                <w:webHidden/>
              </w:rPr>
              <w:fldChar w:fldCharType="end"/>
            </w:r>
          </w:hyperlink>
        </w:p>
        <w:p w14:paraId="4BB426AA" w14:textId="35F480DE" w:rsidR="002C0F9D" w:rsidRDefault="00104E2E">
          <w:pPr>
            <w:pStyle w:val="TOC2"/>
            <w:tabs>
              <w:tab w:val="right" w:leader="dot" w:pos="9322"/>
            </w:tabs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133540623" w:history="1">
            <w:r w:rsidR="002C0F9D" w:rsidRPr="00CA76B8">
              <w:rPr>
                <w:rStyle w:val="Hyperlink"/>
                <w:noProof/>
                <w:cs/>
              </w:rPr>
              <w:t>ធនធានមនុស្ស និងប្រវត្តិរូបសង្ខេប</w:t>
            </w:r>
            <w:r w:rsidR="002C0F9D">
              <w:rPr>
                <w:noProof/>
                <w:webHidden/>
              </w:rPr>
              <w:tab/>
            </w:r>
            <w:r w:rsidR="002C0F9D">
              <w:rPr>
                <w:noProof/>
                <w:webHidden/>
              </w:rPr>
              <w:fldChar w:fldCharType="begin"/>
            </w:r>
            <w:r w:rsidR="002C0F9D">
              <w:rPr>
                <w:noProof/>
                <w:webHidden/>
              </w:rPr>
              <w:instrText xml:space="preserve"> PAGEREF _Toc133540623 \h </w:instrText>
            </w:r>
            <w:r w:rsidR="002C0F9D">
              <w:rPr>
                <w:noProof/>
                <w:webHidden/>
              </w:rPr>
            </w:r>
            <w:r w:rsidR="002C0F9D">
              <w:rPr>
                <w:noProof/>
                <w:webHidden/>
              </w:rPr>
              <w:fldChar w:fldCharType="separate"/>
            </w:r>
            <w:r w:rsidR="002C0F9D">
              <w:rPr>
                <w:noProof/>
                <w:webHidden/>
              </w:rPr>
              <w:t>27</w:t>
            </w:r>
            <w:r w:rsidR="002C0F9D">
              <w:rPr>
                <w:noProof/>
                <w:webHidden/>
              </w:rPr>
              <w:fldChar w:fldCharType="end"/>
            </w:r>
          </w:hyperlink>
        </w:p>
        <w:p w14:paraId="4963CDD1" w14:textId="593C26EA" w:rsidR="00DD1FA6" w:rsidRPr="00DD1FA6" w:rsidRDefault="00365780" w:rsidP="00DD1FA6">
          <w:pPr>
            <w:rPr>
              <w:cs/>
            </w:rPr>
          </w:pPr>
          <w:r>
            <w:rPr>
              <w:rFonts w:cs="Khmer OS Muol"/>
              <w:b/>
              <w:bCs/>
            </w:rPr>
            <w:fldChar w:fldCharType="end"/>
          </w:r>
        </w:p>
      </w:sdtContent>
    </w:sdt>
    <w:p w14:paraId="35E32184" w14:textId="77777777" w:rsidR="00DD1FA6" w:rsidRPr="00DD1FA6" w:rsidRDefault="00DD1FA6" w:rsidP="00DD1FA6">
      <w:pPr>
        <w:rPr>
          <w:cs/>
        </w:rPr>
      </w:pPr>
    </w:p>
    <w:p w14:paraId="09F37929" w14:textId="77777777" w:rsidR="000F4F52" w:rsidRDefault="000F4F52" w:rsidP="00507AE2"/>
    <w:p w14:paraId="6FBBC7EF" w14:textId="77777777" w:rsidR="00507AE2" w:rsidRDefault="00507AE2" w:rsidP="00507AE2"/>
    <w:p w14:paraId="5DFE8A60" w14:textId="77777777" w:rsidR="00507AE2" w:rsidRDefault="00507AE2" w:rsidP="00507AE2"/>
    <w:p w14:paraId="13CA8F77" w14:textId="77777777" w:rsidR="000F4F52" w:rsidRDefault="000F4F52" w:rsidP="00DD1FA6">
      <w:pPr>
        <w:jc w:val="center"/>
      </w:pPr>
    </w:p>
    <w:p w14:paraId="7BA2CED8" w14:textId="77777777" w:rsidR="00507AE2" w:rsidRDefault="00507AE2" w:rsidP="000F4F52">
      <w:pPr>
        <w:pStyle w:val="Heading1"/>
        <w:rPr>
          <w:cs/>
        </w:rPr>
        <w:sectPr w:rsidR="00507AE2" w:rsidSect="009B2248">
          <w:footerReference w:type="default" r:id="rId9"/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</w:p>
    <w:p w14:paraId="4343697B" w14:textId="784D04E3" w:rsidR="000F4F52" w:rsidRDefault="000F4F52" w:rsidP="000F4F52">
      <w:pPr>
        <w:pStyle w:val="Heading1"/>
      </w:pPr>
      <w:bookmarkStart w:id="3" w:name="_Toc133540594"/>
      <w:r>
        <w:rPr>
          <w:rFonts w:hint="cs"/>
          <w:cs/>
        </w:rPr>
        <w:lastRenderedPageBreak/>
        <w:t>បញ្ជីរូបភាព</w:t>
      </w:r>
      <w:bookmarkEnd w:id="3"/>
    </w:p>
    <w:p w14:paraId="31AC416B" w14:textId="66341C01" w:rsidR="005841AC" w:rsidRPr="008B2E62" w:rsidRDefault="005841AC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r w:rsidRPr="008B2E62">
        <w:rPr>
          <w:highlight w:val="yellow"/>
          <w:cs/>
        </w:rPr>
        <w:fldChar w:fldCharType="begin"/>
      </w:r>
      <w:r w:rsidRPr="008B2E62">
        <w:rPr>
          <w:highlight w:val="yellow"/>
          <w:cs/>
        </w:rPr>
        <w:instrText xml:space="preserve"> </w:instrText>
      </w:r>
      <w:r w:rsidRPr="008B2E62">
        <w:rPr>
          <w:highlight w:val="yellow"/>
        </w:rPr>
        <w:instrText>TOC \h \z \c "</w:instrText>
      </w:r>
      <w:r w:rsidRPr="008B2E62">
        <w:rPr>
          <w:highlight w:val="yellow"/>
          <w:cs/>
        </w:rPr>
        <w:instrText xml:space="preserve">រូប 2." </w:instrText>
      </w:r>
      <w:r w:rsidRPr="008B2E62">
        <w:rPr>
          <w:highlight w:val="yellow"/>
          <w:cs/>
        </w:rPr>
        <w:fldChar w:fldCharType="separate"/>
      </w:r>
      <w:hyperlink r:id="rId10" w:anchor="_Toc133539235" w:history="1">
        <w:r w:rsidRPr="008B2E62">
          <w:rPr>
            <w:rStyle w:val="Hyperlink"/>
            <w:noProof/>
            <w:highlight w:val="yellow"/>
            <w:cs/>
          </w:rPr>
          <w:t xml:space="preserve">រូប </w:t>
        </w:r>
        <w:r w:rsidRPr="008B2E62">
          <w:rPr>
            <w:rStyle w:val="Hyperlink"/>
            <w:noProof/>
            <w:highlight w:val="yellow"/>
          </w:rPr>
          <w:t>2. 1</w:t>
        </w:r>
        <w:r w:rsidRPr="008B2E62">
          <w:rPr>
            <w:rStyle w:val="Hyperlink"/>
            <w:noProof/>
            <w:highlight w:val="yellow"/>
            <w:cs/>
          </w:rPr>
          <w:t xml:space="preserve"> </w:t>
        </w:r>
        <w:r w:rsidRPr="008B2E62">
          <w:rPr>
            <w:rStyle w:val="Hyperlink"/>
            <w:noProof/>
            <w:highlight w:val="yellow"/>
          </w:rPr>
          <w:t xml:space="preserve">Arduino </w:t>
        </w:r>
        <w:r w:rsidR="00D740BC" w:rsidRPr="008B2E62">
          <w:rPr>
            <w:rStyle w:val="Hyperlink"/>
            <w:noProof/>
            <w:highlight w:val="yellow"/>
          </w:rPr>
          <w:t>Nano</w:t>
        </w:r>
        <w:r w:rsidRPr="008B2E62">
          <w:rPr>
            <w:noProof/>
            <w:webHidden/>
            <w:highlight w:val="yellow"/>
          </w:rPr>
          <w:tab/>
        </w:r>
        <w:r w:rsidRPr="008B2E62">
          <w:rPr>
            <w:noProof/>
            <w:webHidden/>
            <w:highlight w:val="yellow"/>
          </w:rPr>
          <w:fldChar w:fldCharType="begin"/>
        </w:r>
        <w:r w:rsidRPr="008B2E62">
          <w:rPr>
            <w:noProof/>
            <w:webHidden/>
            <w:highlight w:val="yellow"/>
          </w:rPr>
          <w:instrText xml:space="preserve"> PAGEREF _Toc133539235 \h </w:instrText>
        </w:r>
        <w:r w:rsidRPr="008B2E62">
          <w:rPr>
            <w:noProof/>
            <w:webHidden/>
            <w:highlight w:val="yellow"/>
          </w:rPr>
        </w:r>
        <w:r w:rsidRPr="008B2E62">
          <w:rPr>
            <w:noProof/>
            <w:webHidden/>
            <w:highlight w:val="yellow"/>
          </w:rPr>
          <w:fldChar w:fldCharType="separate"/>
        </w:r>
        <w:r w:rsidRPr="008B2E62">
          <w:rPr>
            <w:noProof/>
            <w:webHidden/>
            <w:highlight w:val="yellow"/>
          </w:rPr>
          <w:t>16</w:t>
        </w:r>
        <w:r w:rsidRPr="008B2E62">
          <w:rPr>
            <w:noProof/>
            <w:webHidden/>
            <w:highlight w:val="yellow"/>
          </w:rPr>
          <w:fldChar w:fldCharType="end"/>
        </w:r>
      </w:hyperlink>
    </w:p>
    <w:p w14:paraId="3856670F" w14:textId="14ADDC56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w:anchor="_Toc133539236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>2. 2</w:t>
        </w:r>
        <w:r w:rsidR="005841AC" w:rsidRPr="008B2E62">
          <w:rPr>
            <w:rStyle w:val="Hyperlink"/>
            <w:noProof/>
            <w:highlight w:val="yellow"/>
            <w:cs/>
          </w:rPr>
          <w:t xml:space="preserve"> </w:t>
        </w:r>
        <w:r w:rsidR="005841AC" w:rsidRPr="008B2E62">
          <w:rPr>
            <w:rStyle w:val="Hyperlink"/>
            <w:noProof/>
            <w:highlight w:val="yellow"/>
          </w:rPr>
          <w:t>Real Time Clock Module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_Toc133539236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16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65BC8556" w14:textId="6E4CF260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w:anchor="_Toc133539237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>2. 3 LCD 1602 Display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_Toc133539237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17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0C541ABF" w14:textId="12CC4F14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w:anchor="_Toc133539238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 xml:space="preserve">2. 4 Block Diagram 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_Toc133539238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18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1192D773" w14:textId="7F1FC39E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w:anchor="_Toc133539239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>2. 5</w:t>
        </w:r>
        <w:r w:rsidR="005841AC" w:rsidRPr="008B2E62">
          <w:rPr>
            <w:rStyle w:val="Hyperlink"/>
            <w:noProof/>
            <w:highlight w:val="yellow"/>
            <w:cs/>
          </w:rPr>
          <w:t xml:space="preserve">ការធ្វើតេស្ត </w:t>
        </w:r>
        <w:r w:rsidR="005841AC" w:rsidRPr="008B2E62">
          <w:rPr>
            <w:rStyle w:val="Hyperlink"/>
            <w:noProof/>
            <w:highlight w:val="yellow"/>
          </w:rPr>
          <w:t>AT Command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_Toc133539239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21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496003E2" w14:textId="3E1B44FA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r:id="rId11" w:anchor="_Toc133539240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 xml:space="preserve">2. 6 </w:t>
        </w:r>
        <w:r w:rsidR="005841AC" w:rsidRPr="008B2E62">
          <w:rPr>
            <w:rStyle w:val="Hyperlink"/>
            <w:noProof/>
            <w:highlight w:val="yellow"/>
            <w:cs/>
          </w:rPr>
          <w:t>សមីការបន្ទាត់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_Toc133539240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22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0381DC48" w14:textId="1477C172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r:id="rId12" w:anchor="_Toc133539241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>2. 7</w:t>
        </w:r>
        <w:r w:rsidR="005841AC" w:rsidRPr="008B2E62">
          <w:rPr>
            <w:rStyle w:val="Hyperlink"/>
            <w:noProof/>
            <w:highlight w:val="yellow"/>
            <w:cs/>
          </w:rPr>
          <w:t xml:space="preserve"> ក្រាបនៃសមីការបន្ទាត់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_Toc133539241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22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27EC6E34" w14:textId="0CFF8293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w:anchor="_Toc133539242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>2. 8</w:t>
        </w:r>
        <w:r w:rsidR="005841AC" w:rsidRPr="008B2E62">
          <w:rPr>
            <w:rStyle w:val="Hyperlink"/>
            <w:noProof/>
            <w:highlight w:val="yellow"/>
            <w:cs/>
          </w:rPr>
          <w:t xml:space="preserve"> ការធ្វើតេស្តលើការផ្ញើ </w:t>
        </w:r>
        <w:r w:rsidR="005841AC" w:rsidRPr="008B2E62">
          <w:rPr>
            <w:rStyle w:val="Hyperlink"/>
            <w:noProof/>
            <w:highlight w:val="yellow"/>
          </w:rPr>
          <w:t xml:space="preserve">SMS </w:t>
        </w:r>
        <w:r w:rsidR="005841AC" w:rsidRPr="008B2E62">
          <w:rPr>
            <w:rStyle w:val="Hyperlink"/>
            <w:noProof/>
            <w:highlight w:val="yellow"/>
            <w:cs/>
          </w:rPr>
          <w:t xml:space="preserve">តាមរយៈ </w:t>
        </w:r>
        <w:r w:rsidR="005841AC" w:rsidRPr="008B2E62">
          <w:rPr>
            <w:rStyle w:val="Hyperlink"/>
            <w:noProof/>
            <w:highlight w:val="yellow"/>
          </w:rPr>
          <w:t>GSM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_Toc133539242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23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344C95A3" w14:textId="2E673811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r:id="rId13" w:anchor="_Toc133539243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>2. 9</w:t>
        </w:r>
        <w:r w:rsidR="005841AC" w:rsidRPr="008B2E62">
          <w:rPr>
            <w:rStyle w:val="Hyperlink"/>
            <w:noProof/>
            <w:highlight w:val="yellow"/>
            <w:cs/>
          </w:rPr>
          <w:t xml:space="preserve"> </w:t>
        </w:r>
        <w:r w:rsidR="005841AC" w:rsidRPr="008B2E62">
          <w:rPr>
            <w:rStyle w:val="Hyperlink"/>
            <w:noProof/>
            <w:highlight w:val="yellow"/>
          </w:rPr>
          <w:t>3D Design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_Toc133539243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24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79155265" w14:textId="1539AA35" w:rsidR="005841AC" w:rsidRPr="008B2E62" w:rsidRDefault="00104E2E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  <w:highlight w:val="yellow"/>
        </w:rPr>
      </w:pPr>
      <w:hyperlink r:id="rId14" w:anchor="_Toc133539244" w:history="1">
        <w:r w:rsidR="005841AC" w:rsidRPr="008B2E62">
          <w:rPr>
            <w:rStyle w:val="Hyperlink"/>
            <w:noProof/>
            <w:highlight w:val="yellow"/>
            <w:cs/>
          </w:rPr>
          <w:t xml:space="preserve">រូប </w:t>
        </w:r>
        <w:r w:rsidR="005841AC" w:rsidRPr="008B2E62">
          <w:rPr>
            <w:rStyle w:val="Hyperlink"/>
            <w:noProof/>
            <w:highlight w:val="yellow"/>
          </w:rPr>
          <w:t>2. 10</w:t>
        </w:r>
        <w:r w:rsidR="005841AC" w:rsidRPr="008B2E62">
          <w:rPr>
            <w:rStyle w:val="Hyperlink"/>
            <w:noProof/>
            <w:highlight w:val="yellow"/>
            <w:cs/>
          </w:rPr>
          <w:t>ការធ្វើតេស្តលើការ</w:t>
        </w:r>
        <w:r w:rsidR="00D740BC" w:rsidRPr="008B2E62">
          <w:rPr>
            <w:rStyle w:val="Hyperlink"/>
            <w:rFonts w:hint="cs"/>
            <w:noProof/>
            <w:highlight w:val="yellow"/>
            <w:cs/>
          </w:rPr>
          <w:t>ត្រួតពិនិត្យទឹក</w:t>
        </w:r>
        <w:r w:rsidR="005841AC" w:rsidRPr="008B2E62">
          <w:rPr>
            <w:rStyle w:val="Hyperlink"/>
            <w:noProof/>
            <w:highlight w:val="yellow"/>
            <w:cs/>
          </w:rPr>
          <w:t>ទឹក</w:t>
        </w:r>
        <w:r w:rsidR="005841AC" w:rsidRPr="008B2E62">
          <w:rPr>
            <w:noProof/>
            <w:webHidden/>
            <w:highlight w:val="yellow"/>
          </w:rPr>
          <w:tab/>
        </w:r>
        <w:r w:rsidR="005841AC" w:rsidRPr="008B2E62">
          <w:rPr>
            <w:noProof/>
            <w:webHidden/>
            <w:highlight w:val="yellow"/>
          </w:rPr>
          <w:fldChar w:fldCharType="begin"/>
        </w:r>
        <w:r w:rsidR="005841AC" w:rsidRPr="008B2E62">
          <w:rPr>
            <w:noProof/>
            <w:webHidden/>
            <w:highlight w:val="yellow"/>
          </w:rPr>
          <w:instrText xml:space="preserve"> PAGEREF _Toc133539244 \h </w:instrText>
        </w:r>
        <w:r w:rsidR="005841AC" w:rsidRPr="008B2E62">
          <w:rPr>
            <w:noProof/>
            <w:webHidden/>
            <w:highlight w:val="yellow"/>
          </w:rPr>
        </w:r>
        <w:r w:rsidR="005841AC" w:rsidRPr="008B2E62">
          <w:rPr>
            <w:noProof/>
            <w:webHidden/>
            <w:highlight w:val="yellow"/>
          </w:rPr>
          <w:fldChar w:fldCharType="separate"/>
        </w:r>
        <w:r w:rsidR="005841AC" w:rsidRPr="008B2E62">
          <w:rPr>
            <w:noProof/>
            <w:webHidden/>
            <w:highlight w:val="yellow"/>
          </w:rPr>
          <w:t>24</w:t>
        </w:r>
        <w:r w:rsidR="005841AC" w:rsidRPr="008B2E62">
          <w:rPr>
            <w:noProof/>
            <w:webHidden/>
            <w:highlight w:val="yellow"/>
          </w:rPr>
          <w:fldChar w:fldCharType="end"/>
        </w:r>
      </w:hyperlink>
    </w:p>
    <w:p w14:paraId="543BCD45" w14:textId="4206F822" w:rsidR="00A632EB" w:rsidRPr="00A632EB" w:rsidRDefault="005841AC" w:rsidP="00A632EB">
      <w:r w:rsidRPr="008B2E62">
        <w:rPr>
          <w:highlight w:val="yellow"/>
          <w:cs/>
        </w:rPr>
        <w:fldChar w:fldCharType="end"/>
      </w:r>
    </w:p>
    <w:p w14:paraId="3489692B" w14:textId="77777777" w:rsidR="000F4F52" w:rsidRDefault="000F4F52" w:rsidP="000F4F52"/>
    <w:p w14:paraId="40F67CF3" w14:textId="77777777" w:rsidR="000F4F52" w:rsidRDefault="000F4F52" w:rsidP="000F4F52"/>
    <w:p w14:paraId="4A6A68D9" w14:textId="77777777" w:rsidR="000F4F52" w:rsidRDefault="000F4F52" w:rsidP="000F4F52"/>
    <w:p w14:paraId="4A202F35" w14:textId="77777777" w:rsidR="000F4F52" w:rsidRDefault="000F4F52" w:rsidP="000F4F52"/>
    <w:p w14:paraId="11A36EC5" w14:textId="77777777" w:rsidR="000F4F52" w:rsidRDefault="000F4F52" w:rsidP="000F4F52"/>
    <w:p w14:paraId="51B8C6CA" w14:textId="77777777" w:rsidR="000F4F52" w:rsidRDefault="000F4F52" w:rsidP="000F4F52"/>
    <w:p w14:paraId="2D4224E6" w14:textId="77777777" w:rsidR="000F4F52" w:rsidRDefault="000F4F52" w:rsidP="000F4F52"/>
    <w:p w14:paraId="3A226D62" w14:textId="77777777" w:rsidR="000F4F52" w:rsidRDefault="000F4F52" w:rsidP="000F4F52"/>
    <w:p w14:paraId="6AEFB200" w14:textId="77777777" w:rsidR="000F4F52" w:rsidRDefault="000F4F52" w:rsidP="000F4F52"/>
    <w:p w14:paraId="1387CB63" w14:textId="77777777" w:rsidR="000F4F52" w:rsidRDefault="000F4F52" w:rsidP="000F4F52"/>
    <w:p w14:paraId="17E3325A" w14:textId="77777777" w:rsidR="000F4F52" w:rsidRDefault="000F4F52" w:rsidP="000F4F52"/>
    <w:p w14:paraId="245620E3" w14:textId="77777777" w:rsidR="000F4F52" w:rsidRDefault="000F4F52" w:rsidP="000F4F52"/>
    <w:p w14:paraId="6BE54F6F" w14:textId="77777777" w:rsidR="000F4F52" w:rsidRDefault="000F4F52" w:rsidP="000F4F52"/>
    <w:p w14:paraId="4AD3D5E1" w14:textId="77777777" w:rsidR="000F4F52" w:rsidRDefault="000F4F52" w:rsidP="000F4F52"/>
    <w:p w14:paraId="76DBAA44" w14:textId="77777777" w:rsidR="000F4F52" w:rsidRDefault="000F4F52" w:rsidP="000F4F52"/>
    <w:p w14:paraId="39491982" w14:textId="77777777" w:rsidR="000F4F52" w:rsidRDefault="000F4F52" w:rsidP="000F4F52"/>
    <w:p w14:paraId="5A8B0841" w14:textId="77777777" w:rsidR="000F4F52" w:rsidRDefault="000F4F52" w:rsidP="000F4F52"/>
    <w:p w14:paraId="64593262" w14:textId="0E926388" w:rsidR="000F4F52" w:rsidRDefault="000F4F52" w:rsidP="000F4F52">
      <w:pPr>
        <w:pStyle w:val="Heading1"/>
      </w:pPr>
      <w:bookmarkStart w:id="4" w:name="_Toc133540595"/>
      <w:r>
        <w:rPr>
          <w:rFonts w:hint="cs"/>
          <w:cs/>
        </w:rPr>
        <w:lastRenderedPageBreak/>
        <w:t>បញ្ជីតារាង</w:t>
      </w:r>
      <w:bookmarkEnd w:id="4"/>
    </w:p>
    <w:p w14:paraId="3EBB7489" w14:textId="248A23E5" w:rsidR="00BF1B09" w:rsidRDefault="00BF1B09">
      <w:pPr>
        <w:pStyle w:val="TableofFigures"/>
        <w:tabs>
          <w:tab w:val="right" w:leader="dot" w:pos="9322"/>
        </w:tabs>
        <w:rPr>
          <w:rFonts w:asciiTheme="minorHAnsi" w:eastAsiaTheme="minorEastAsia" w:hAnsiTheme="minorHAnsi" w:cstheme="minorBidi"/>
          <w:noProof/>
          <w:sz w:val="22"/>
          <w:szCs w:val="36"/>
        </w:rPr>
      </w:pPr>
      <w:r>
        <w:fldChar w:fldCharType="begin"/>
      </w:r>
      <w:r>
        <w:instrText xml:space="preserve"> TOC \h \z \c "</w:instrText>
      </w:r>
      <w:r>
        <w:rPr>
          <w:cs/>
        </w:rPr>
        <w:instrText xml:space="preserve">តារាង </w:instrText>
      </w:r>
      <w:r>
        <w:instrText xml:space="preserve">2." </w:instrText>
      </w:r>
      <w:r>
        <w:fldChar w:fldCharType="separate"/>
      </w:r>
      <w:hyperlink w:anchor="_Toc133533782" w:history="1">
        <w:r w:rsidRPr="00FB53EB">
          <w:rPr>
            <w:rStyle w:val="Hyperlink"/>
            <w:noProof/>
            <w:cs/>
          </w:rPr>
          <w:t xml:space="preserve">តារាង </w:t>
        </w:r>
        <w:r w:rsidRPr="00FB53EB">
          <w:rPr>
            <w:rStyle w:val="Hyperlink"/>
            <w:noProof/>
          </w:rPr>
          <w:t xml:space="preserve">2. 1 </w:t>
        </w:r>
        <w:r w:rsidRPr="00FB53EB">
          <w:rPr>
            <w:rStyle w:val="Hyperlink"/>
            <w:noProof/>
            <w:cs/>
          </w:rPr>
          <w:t>កាលវិភាគក្នុងការសិក្សាគម្រោង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_Toc133533782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F29D21" w14:textId="38727324" w:rsidR="000F4F52" w:rsidRDefault="00BF1B09" w:rsidP="000F4F52">
      <w:r>
        <w:fldChar w:fldCharType="end"/>
      </w:r>
    </w:p>
    <w:p w14:paraId="41AA4082" w14:textId="77777777" w:rsidR="000F4F52" w:rsidRDefault="000F4F52" w:rsidP="000F4F52"/>
    <w:p w14:paraId="4155CA7D" w14:textId="77777777" w:rsidR="000F4F52" w:rsidRDefault="000F4F52" w:rsidP="000F4F52"/>
    <w:p w14:paraId="7C313AAE" w14:textId="77777777" w:rsidR="000F4F52" w:rsidRDefault="000F4F52" w:rsidP="000F4F52"/>
    <w:p w14:paraId="64FDEC3C" w14:textId="77777777" w:rsidR="000F4F52" w:rsidRDefault="000F4F52" w:rsidP="000F4F52"/>
    <w:p w14:paraId="0C2D459D" w14:textId="77777777" w:rsidR="000F4F52" w:rsidRDefault="000F4F52" w:rsidP="000F4F52"/>
    <w:p w14:paraId="51D70A6E" w14:textId="77777777" w:rsidR="000F4F52" w:rsidRDefault="000F4F52" w:rsidP="000F4F52"/>
    <w:p w14:paraId="491A8B9C" w14:textId="77777777" w:rsidR="000F4F52" w:rsidRDefault="000F4F52" w:rsidP="000F4F52"/>
    <w:p w14:paraId="0D6C9078" w14:textId="77777777" w:rsidR="000F4F52" w:rsidRDefault="000F4F52" w:rsidP="000F4F52"/>
    <w:p w14:paraId="2503D878" w14:textId="77777777" w:rsidR="000F4F52" w:rsidRDefault="000F4F52" w:rsidP="000F4F52"/>
    <w:p w14:paraId="15EFFE12" w14:textId="77777777" w:rsidR="000F4F52" w:rsidRDefault="000F4F52" w:rsidP="000F4F52"/>
    <w:p w14:paraId="23B51C01" w14:textId="77777777" w:rsidR="000F4F52" w:rsidRDefault="000F4F52" w:rsidP="000F4F52"/>
    <w:p w14:paraId="7E3CA91D" w14:textId="77777777" w:rsidR="000F4F52" w:rsidRDefault="000F4F52" w:rsidP="000F4F52"/>
    <w:p w14:paraId="7F705E79" w14:textId="77777777" w:rsidR="000F4F52" w:rsidRDefault="000F4F52" w:rsidP="000F4F52"/>
    <w:p w14:paraId="3D13875D" w14:textId="77777777" w:rsidR="000F4F52" w:rsidRDefault="000F4F52" w:rsidP="000F4F52"/>
    <w:p w14:paraId="04C17ACB" w14:textId="77777777" w:rsidR="000F4F52" w:rsidRDefault="000F4F52" w:rsidP="000F4F52"/>
    <w:p w14:paraId="7A03C17D" w14:textId="77777777" w:rsidR="000F4F52" w:rsidRDefault="000F4F52" w:rsidP="000F4F52"/>
    <w:p w14:paraId="399E163C" w14:textId="77777777" w:rsidR="000F4F52" w:rsidRDefault="000F4F52" w:rsidP="000F4F52"/>
    <w:p w14:paraId="09E647B9" w14:textId="77777777" w:rsidR="000F4F52" w:rsidRDefault="000F4F52" w:rsidP="000F4F52"/>
    <w:p w14:paraId="3A844CD5" w14:textId="77777777" w:rsidR="000F4F52" w:rsidRDefault="000F4F52" w:rsidP="000F4F52"/>
    <w:p w14:paraId="73390000" w14:textId="77777777" w:rsidR="000F4F52" w:rsidRDefault="000F4F52" w:rsidP="000F4F52"/>
    <w:p w14:paraId="6AB0FB0A" w14:textId="77777777" w:rsidR="000F4F52" w:rsidRDefault="000F4F52" w:rsidP="000F4F52"/>
    <w:p w14:paraId="44761421" w14:textId="77777777" w:rsidR="000F4F52" w:rsidRDefault="000F4F52" w:rsidP="000F4F52"/>
    <w:p w14:paraId="6CDA99B9" w14:textId="77777777" w:rsidR="000F4F52" w:rsidRDefault="000F4F52" w:rsidP="000F4F52"/>
    <w:p w14:paraId="3CAC01D3" w14:textId="77777777" w:rsidR="000F4F52" w:rsidRDefault="000F4F52" w:rsidP="000F4F52"/>
    <w:p w14:paraId="570AFA4F" w14:textId="77777777" w:rsidR="00507AE2" w:rsidRDefault="00507AE2" w:rsidP="000F4F52"/>
    <w:p w14:paraId="20A170C4" w14:textId="77777777" w:rsidR="00406B28" w:rsidRDefault="00406B28" w:rsidP="000F4F52">
      <w:pPr>
        <w:pStyle w:val="Heading1"/>
        <w:rPr>
          <w:cs/>
        </w:rPr>
        <w:sectPr w:rsidR="00406B28" w:rsidSect="009B2248">
          <w:headerReference w:type="default" r:id="rId15"/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</w:p>
    <w:p w14:paraId="32ADAABC" w14:textId="5194F9AC" w:rsidR="00705FA1" w:rsidRDefault="000F4F52" w:rsidP="0093331B">
      <w:pPr>
        <w:pStyle w:val="Heading1"/>
      </w:pPr>
      <w:bookmarkStart w:id="5" w:name="_Toc133540596"/>
      <w:r>
        <w:rPr>
          <w:rFonts w:hint="cs"/>
          <w:cs/>
        </w:rPr>
        <w:lastRenderedPageBreak/>
        <w:t>ប្រវត្តិនៃការកែសម្រួល</w:t>
      </w:r>
      <w:r w:rsidR="00507AE2">
        <w:rPr>
          <w:rFonts w:hint="cs"/>
          <w:cs/>
        </w:rPr>
        <w:t>ឯកសារ</w:t>
      </w:r>
      <w:bookmarkEnd w:id="5"/>
    </w:p>
    <w:p w14:paraId="0388B005" w14:textId="77777777" w:rsidR="0093331B" w:rsidRPr="0093331B" w:rsidRDefault="0093331B" w:rsidP="0093331B">
      <w:pPr>
        <w:rPr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1"/>
      </w:tblGrid>
      <w:tr w:rsidR="00507AE2" w14:paraId="3AE015A1" w14:textId="77777777" w:rsidTr="00507AE2">
        <w:tc>
          <w:tcPr>
            <w:tcW w:w="4661" w:type="dxa"/>
          </w:tcPr>
          <w:p w14:paraId="3F494EF0" w14:textId="5E6349E4" w:rsidR="00507AE2" w:rsidRDefault="00507AE2" w:rsidP="006D1B92">
            <w:pPr>
              <w:rPr>
                <w:cs/>
              </w:rPr>
            </w:pPr>
            <w:r>
              <w:rPr>
                <w:rFonts w:hint="cs"/>
                <w:cs/>
              </w:rPr>
              <w:t>កែសម្រួលលើកទីមួយ, កាលបរិច្ឆេទ, អ្នកកែសម្រួល</w:t>
            </w:r>
          </w:p>
        </w:tc>
        <w:tc>
          <w:tcPr>
            <w:tcW w:w="4661" w:type="dxa"/>
          </w:tcPr>
          <w:p w14:paraId="7A661FD5" w14:textId="3565F66E" w:rsidR="00507AE2" w:rsidRDefault="00507AE2" w:rsidP="006D1B92">
            <w:r>
              <w:rPr>
                <w:rFonts w:hint="cs"/>
                <w:cs/>
              </w:rPr>
              <w:t>ខ្លឹមសារនៃការកែសម្រួល</w:t>
            </w:r>
          </w:p>
        </w:tc>
      </w:tr>
      <w:tr w:rsidR="00507AE2" w14:paraId="140A0CC6" w14:textId="77777777" w:rsidTr="00507AE2">
        <w:tc>
          <w:tcPr>
            <w:tcW w:w="4661" w:type="dxa"/>
          </w:tcPr>
          <w:p w14:paraId="41AAA704" w14:textId="217607F4" w:rsidR="00507AE2" w:rsidRDefault="00507AE2" w:rsidP="006D1B92">
            <w:r>
              <w:rPr>
                <w:rFonts w:hint="cs"/>
                <w:cs/>
              </w:rPr>
              <w:t>ព្រៀង</w:t>
            </w:r>
          </w:p>
        </w:tc>
        <w:tc>
          <w:tcPr>
            <w:tcW w:w="4661" w:type="dxa"/>
          </w:tcPr>
          <w:p w14:paraId="4AD62303" w14:textId="50F86A1A" w:rsidR="00507AE2" w:rsidRDefault="00507AE2" w:rsidP="006D1B92">
            <w:r>
              <w:t>«»</w:t>
            </w:r>
          </w:p>
        </w:tc>
      </w:tr>
      <w:tr w:rsidR="00507AE2" w14:paraId="77C8372C" w14:textId="77777777" w:rsidTr="00507AE2">
        <w:tc>
          <w:tcPr>
            <w:tcW w:w="4661" w:type="dxa"/>
          </w:tcPr>
          <w:p w14:paraId="6098C3DF" w14:textId="77777777" w:rsidR="00507AE2" w:rsidRDefault="00507AE2" w:rsidP="006D1B92"/>
        </w:tc>
        <w:tc>
          <w:tcPr>
            <w:tcW w:w="4661" w:type="dxa"/>
          </w:tcPr>
          <w:p w14:paraId="5F9F27D6" w14:textId="4B691EF5" w:rsidR="00507AE2" w:rsidRDefault="00507AE2" w:rsidP="006D1B92">
            <w:r>
              <w:t>«»</w:t>
            </w:r>
          </w:p>
        </w:tc>
      </w:tr>
      <w:tr w:rsidR="00507AE2" w14:paraId="32383C96" w14:textId="77777777" w:rsidTr="00507AE2">
        <w:tc>
          <w:tcPr>
            <w:tcW w:w="4661" w:type="dxa"/>
          </w:tcPr>
          <w:p w14:paraId="56F98B8B" w14:textId="77777777" w:rsidR="00507AE2" w:rsidRDefault="00507AE2" w:rsidP="006D1B92"/>
        </w:tc>
        <w:tc>
          <w:tcPr>
            <w:tcW w:w="4661" w:type="dxa"/>
          </w:tcPr>
          <w:p w14:paraId="3E6B3760" w14:textId="609A7006" w:rsidR="00507AE2" w:rsidRDefault="00507AE2" w:rsidP="006D1B92">
            <w:r>
              <w:t>«»</w:t>
            </w:r>
          </w:p>
        </w:tc>
      </w:tr>
      <w:tr w:rsidR="00507AE2" w14:paraId="1302A75B" w14:textId="77777777" w:rsidTr="00507AE2">
        <w:tc>
          <w:tcPr>
            <w:tcW w:w="4661" w:type="dxa"/>
          </w:tcPr>
          <w:p w14:paraId="327910BF" w14:textId="77777777" w:rsidR="00507AE2" w:rsidRDefault="00507AE2" w:rsidP="006D1B92"/>
        </w:tc>
        <w:tc>
          <w:tcPr>
            <w:tcW w:w="4661" w:type="dxa"/>
          </w:tcPr>
          <w:p w14:paraId="69844973" w14:textId="0B43DA9B" w:rsidR="00507AE2" w:rsidRDefault="00507AE2" w:rsidP="006D1B92">
            <w:r>
              <w:t>«»</w:t>
            </w:r>
          </w:p>
        </w:tc>
      </w:tr>
      <w:tr w:rsidR="00507AE2" w14:paraId="46ECF328" w14:textId="77777777" w:rsidTr="00507AE2">
        <w:tc>
          <w:tcPr>
            <w:tcW w:w="4661" w:type="dxa"/>
          </w:tcPr>
          <w:p w14:paraId="67DB1B15" w14:textId="77777777" w:rsidR="00507AE2" w:rsidRDefault="00507AE2" w:rsidP="006D1B92"/>
        </w:tc>
        <w:tc>
          <w:tcPr>
            <w:tcW w:w="4661" w:type="dxa"/>
          </w:tcPr>
          <w:p w14:paraId="5BAAEA57" w14:textId="022D454F" w:rsidR="00507AE2" w:rsidRDefault="00507AE2" w:rsidP="006D1B92">
            <w:r>
              <w:t>«»</w:t>
            </w:r>
          </w:p>
        </w:tc>
      </w:tr>
    </w:tbl>
    <w:p w14:paraId="3DDB5EF8" w14:textId="77777777" w:rsidR="00507AE2" w:rsidRDefault="00507AE2" w:rsidP="00964883">
      <w:pPr>
        <w:pStyle w:val="BodyText"/>
      </w:pPr>
    </w:p>
    <w:p w14:paraId="10428992" w14:textId="315BC206" w:rsidR="00BF1B09" w:rsidRDefault="00BF1B09" w:rsidP="00BF1B09">
      <w:pPr>
        <w:tabs>
          <w:tab w:val="left" w:pos="2580"/>
        </w:tabs>
      </w:pPr>
      <w:r>
        <w:tab/>
      </w:r>
    </w:p>
    <w:p w14:paraId="3D195269" w14:textId="63A44E46" w:rsidR="00BF1B09" w:rsidRPr="00BF1B09" w:rsidRDefault="00BF1B09" w:rsidP="00BF1B09">
      <w:pPr>
        <w:tabs>
          <w:tab w:val="left" w:pos="2580"/>
        </w:tabs>
        <w:sectPr w:rsidR="00BF1B09" w:rsidRPr="00BF1B09" w:rsidSect="009B2248">
          <w:type w:val="continuous"/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  <w:r>
        <w:tab/>
      </w:r>
    </w:p>
    <w:p w14:paraId="2C694CB3" w14:textId="77777777" w:rsidR="000315F9" w:rsidRPr="000315F9" w:rsidRDefault="000315F9" w:rsidP="000315F9"/>
    <w:p w14:paraId="31523BE3" w14:textId="2FD57EAC" w:rsidR="00197772" w:rsidRPr="00197772" w:rsidRDefault="00197772" w:rsidP="00197772">
      <w:pPr>
        <w:pStyle w:val="Heading1"/>
      </w:pPr>
      <w:bookmarkStart w:id="6" w:name="_Toc133540597"/>
      <w:r w:rsidRPr="00197772">
        <w:rPr>
          <w:rFonts w:hint="cs"/>
          <w:cs/>
        </w:rPr>
        <w:t>១.សេចក្តីផ្តើម</w:t>
      </w:r>
      <w:bookmarkEnd w:id="6"/>
    </w:p>
    <w:p w14:paraId="3AD04E0E" w14:textId="65FAD6A8" w:rsidR="00197772" w:rsidRDefault="00DB0A81" w:rsidP="000F4F52">
      <w:pPr>
        <w:tabs>
          <w:tab w:val="left" w:pos="180"/>
        </w:tabs>
        <w:ind w:firstLine="270"/>
      </w:pPr>
      <w:r w:rsidRPr="00DB0A81">
        <w:rPr>
          <w:cs/>
        </w:rPr>
        <w:t xml:space="preserve">ឯកសារនេះរួមមានសេចក្ដីសង្ខេបនៃមាតិកាឯកសារ គោលបំណងនៃការសរសេរ ឯកសារយោងដែលបានប្រើ </w:t>
      </w:r>
      <w:r w:rsidR="00072353">
        <w:rPr>
          <w:cs/>
        </w:rPr>
        <w:t xml:space="preserve"> និង</w:t>
      </w:r>
      <w:r w:rsidRPr="00DB0A81">
        <w:rPr>
          <w:cs/>
        </w:rPr>
        <w:t>បញ្ជីអក្សរកាត់ដែលមានប្រើក្នុងការសរសេរ</w:t>
      </w:r>
      <w:r w:rsidR="001E5339">
        <w:rPr>
          <w:rFonts w:hint="cs"/>
          <w:cs/>
        </w:rPr>
        <w:t xml:space="preserve">។ </w:t>
      </w:r>
    </w:p>
    <w:p w14:paraId="472CAA4C" w14:textId="491B8E40" w:rsidR="00DB0A81" w:rsidRDefault="00DB0A81" w:rsidP="002D128F">
      <w:pPr>
        <w:pStyle w:val="Heading2"/>
      </w:pPr>
      <w:bookmarkStart w:id="7" w:name="_Toc133540598"/>
      <w:r>
        <w:rPr>
          <w:rFonts w:hint="cs"/>
          <w:cs/>
        </w:rPr>
        <w:t>១.១ រចនា</w:t>
      </w:r>
      <w:r w:rsidR="002D128F">
        <w:rPr>
          <w:rFonts w:hint="cs"/>
          <w:cs/>
        </w:rPr>
        <w:t>សម្ព័ន្ធរបស់ឯកសារ</w:t>
      </w:r>
      <w:bookmarkEnd w:id="7"/>
    </w:p>
    <w:p w14:paraId="213D5F68" w14:textId="77777777" w:rsidR="002D128F" w:rsidRPr="00682755" w:rsidRDefault="002D128F" w:rsidP="000F4F52">
      <w:pPr>
        <w:ind w:left="360" w:firstLine="360"/>
        <w:rPr>
          <w:rFonts w:ascii="Khmer OS Battambang" w:hAnsi="Khmer OS Battambang"/>
          <w:sz w:val="22"/>
        </w:rPr>
      </w:pPr>
      <w:r w:rsidRPr="00682755">
        <w:rPr>
          <w:rFonts w:ascii="Khmer OS Battambang" w:hAnsi="Khmer OS Battambang"/>
          <w:sz w:val="22"/>
          <w:cs/>
        </w:rPr>
        <w:t>ឯកសារនេះមានជំពូកផ្សេងៗជាច្រើនដូចខាងក្រោម៖</w:t>
      </w:r>
    </w:p>
    <w:p w14:paraId="15C6B7C1" w14:textId="1387E9EC" w:rsidR="00B74151" w:rsidRPr="00682755" w:rsidRDefault="002D128F" w:rsidP="000F4F52">
      <w:pPr>
        <w:ind w:left="360" w:firstLine="360"/>
        <w:rPr>
          <w:rFonts w:ascii="Khmer OS Battambang" w:hAnsi="Khmer OS Battambang"/>
          <w:b/>
          <w:bCs/>
          <w:sz w:val="22"/>
        </w:rPr>
      </w:pPr>
      <w:r w:rsidRPr="00682755">
        <w:rPr>
          <w:rFonts w:ascii="Khmer OS Battambang" w:hAnsi="Khmer OS Battambang"/>
          <w:b/>
          <w:bCs/>
          <w:sz w:val="22"/>
          <w:cs/>
        </w:rPr>
        <w:t>ជំពូកសេចក្តីផ្តើម</w:t>
      </w:r>
      <w:r w:rsidR="00682755" w:rsidRPr="00682755">
        <w:rPr>
          <w:rFonts w:ascii="Khmer OS Battambang" w:hAnsi="Khmer OS Battambang"/>
          <w:b/>
          <w:bCs/>
          <w:sz w:val="22"/>
          <w:cs/>
        </w:rPr>
        <w:t>៖</w:t>
      </w:r>
    </w:p>
    <w:p w14:paraId="4A81D5B3" w14:textId="0B1156D2" w:rsidR="002D128F" w:rsidRPr="00682755" w:rsidRDefault="002D128F" w:rsidP="000F4F52">
      <w:pPr>
        <w:ind w:left="720" w:firstLine="720"/>
        <w:rPr>
          <w:rFonts w:ascii="Khmer OS Battambang" w:hAnsi="Khmer OS Battambang"/>
          <w:sz w:val="22"/>
        </w:rPr>
      </w:pPr>
      <w:r w:rsidRPr="00682755">
        <w:rPr>
          <w:rFonts w:ascii="Khmer OS Battambang" w:hAnsi="Khmer OS Battambang"/>
          <w:sz w:val="22"/>
          <w:cs/>
        </w:rPr>
        <w:t xml:space="preserve"> ការពិពណ៌នាសង្ខេបអំពីគោលសំខាន់របស់ឯកសារ គោលបំណងនៃការសរសេរ</w:t>
      </w:r>
      <w:r w:rsidRPr="00682755">
        <w:rPr>
          <w:rFonts w:ascii="Khmer OS Battambang" w:hAnsi="Khmer OS Battambang"/>
          <w:sz w:val="22"/>
        </w:rPr>
        <w:t xml:space="preserve">, </w:t>
      </w:r>
      <w:r w:rsidRPr="00682755">
        <w:rPr>
          <w:rFonts w:ascii="Khmer OS Battambang" w:hAnsi="Khmer OS Battambang"/>
          <w:sz w:val="22"/>
          <w:cs/>
        </w:rPr>
        <w:t>ផលប្រយោជន៍នៃឯកសារ ឯកសារយោង</w:t>
      </w:r>
      <w:r w:rsidR="00072353">
        <w:rPr>
          <w:rFonts w:ascii="Khmer OS Battambang" w:hAnsi="Khmer OS Battambang"/>
          <w:sz w:val="22"/>
          <w:cs/>
        </w:rPr>
        <w:t xml:space="preserve"> និង</w:t>
      </w:r>
      <w:r w:rsidRPr="00682755">
        <w:rPr>
          <w:rFonts w:ascii="Khmer OS Battambang" w:hAnsi="Khmer OS Battambang"/>
          <w:sz w:val="22"/>
          <w:cs/>
        </w:rPr>
        <w:t>បញ្ជីអក្សរកាត់</w:t>
      </w:r>
      <w:r w:rsidR="001E5339">
        <w:rPr>
          <w:rFonts w:ascii="Khmer OS Battambang" w:hAnsi="Khmer OS Battambang"/>
          <w:sz w:val="22"/>
          <w:cs/>
        </w:rPr>
        <w:t xml:space="preserve">។ </w:t>
      </w:r>
    </w:p>
    <w:p w14:paraId="7B276C0A" w14:textId="0E5E3AF3" w:rsidR="00B74151" w:rsidRPr="00682755" w:rsidRDefault="002D128F" w:rsidP="000F4F52">
      <w:pPr>
        <w:ind w:left="270" w:firstLine="360"/>
        <w:rPr>
          <w:rFonts w:ascii="Khmer OS Battambang" w:hAnsi="Khmer OS Battambang"/>
          <w:b/>
          <w:bCs/>
          <w:sz w:val="22"/>
        </w:rPr>
      </w:pPr>
      <w:r w:rsidRPr="00682755">
        <w:rPr>
          <w:rFonts w:ascii="Khmer OS Battambang" w:hAnsi="Khmer OS Battambang"/>
          <w:sz w:val="22"/>
          <w:cs/>
        </w:rPr>
        <w:t xml:space="preserve"> </w:t>
      </w:r>
      <w:r w:rsidRPr="00682755">
        <w:rPr>
          <w:rFonts w:ascii="Khmer OS Battambang" w:hAnsi="Khmer OS Battambang"/>
          <w:b/>
          <w:bCs/>
          <w:sz w:val="22"/>
          <w:cs/>
        </w:rPr>
        <w:t>ជំពូកស</w:t>
      </w:r>
      <w:r w:rsidR="00B74151" w:rsidRPr="00682755">
        <w:rPr>
          <w:rFonts w:ascii="Khmer OS Battambang" w:hAnsi="Khmer OS Battambang"/>
          <w:b/>
          <w:bCs/>
          <w:sz w:val="22"/>
          <w:cs/>
        </w:rPr>
        <w:t>ំណើរ</w:t>
      </w:r>
      <w:r w:rsidRPr="00682755">
        <w:rPr>
          <w:rFonts w:ascii="Khmer OS Battambang" w:hAnsi="Khmer OS Battambang"/>
          <w:b/>
          <w:bCs/>
          <w:sz w:val="22"/>
          <w:cs/>
        </w:rPr>
        <w:t>នៃការសិក្សាគ</w:t>
      </w:r>
      <w:r w:rsidR="00682755" w:rsidRPr="00682755">
        <w:rPr>
          <w:rFonts w:ascii="Khmer OS Battambang" w:hAnsi="Khmer OS Battambang"/>
          <w:b/>
          <w:bCs/>
          <w:sz w:val="22"/>
          <w:cs/>
        </w:rPr>
        <w:t>ម្រោង៖</w:t>
      </w:r>
    </w:p>
    <w:p w14:paraId="71F0015A" w14:textId="28F8BFDC" w:rsidR="002D128F" w:rsidRPr="00682755" w:rsidRDefault="002D128F" w:rsidP="000F4F52">
      <w:pPr>
        <w:ind w:left="720" w:firstLine="810"/>
        <w:rPr>
          <w:rFonts w:ascii="Khmer OS Battambang" w:hAnsi="Khmer OS Battambang"/>
          <w:sz w:val="22"/>
        </w:rPr>
      </w:pPr>
      <w:r w:rsidRPr="00682755">
        <w:rPr>
          <w:rFonts w:ascii="Khmer OS Battambang" w:hAnsi="Khmer OS Battambang"/>
          <w:sz w:val="22"/>
          <w:cs/>
        </w:rPr>
        <w:t>ជំពូកនេះមានគំនិតនៃការរចនាគំរោងបឋម</w:t>
      </w:r>
      <w:r w:rsidRPr="00682755">
        <w:rPr>
          <w:rFonts w:ascii="Khmer OS Battambang" w:hAnsi="Khmer OS Battambang"/>
          <w:sz w:val="22"/>
        </w:rPr>
        <w:t xml:space="preserve">, </w:t>
      </w:r>
      <w:r w:rsidRPr="00682755">
        <w:rPr>
          <w:rFonts w:ascii="Khmer OS Battambang" w:hAnsi="Khmer OS Battambang"/>
          <w:sz w:val="22"/>
          <w:cs/>
        </w:rPr>
        <w:t>ការធ្វើផែនការបច្ចេកវិទ្យា</w:t>
      </w:r>
      <w:r w:rsidRPr="00682755">
        <w:rPr>
          <w:rFonts w:ascii="Khmer OS Battambang" w:hAnsi="Khmer OS Battambang"/>
          <w:sz w:val="22"/>
        </w:rPr>
        <w:t xml:space="preserve">, </w:t>
      </w:r>
      <w:r w:rsidRPr="00682755">
        <w:rPr>
          <w:rFonts w:ascii="Khmer OS Battambang" w:hAnsi="Khmer OS Battambang"/>
          <w:sz w:val="22"/>
          <w:cs/>
        </w:rPr>
        <w:t>ការធ្វើផែនការជាមួយកិច្ចសហប្រតិបត្តិការ</w:t>
      </w:r>
      <w:r w:rsidR="00072353">
        <w:rPr>
          <w:rFonts w:ascii="Khmer OS Battambang" w:hAnsi="Khmer OS Battambang"/>
          <w:sz w:val="22"/>
          <w:cs/>
        </w:rPr>
        <w:t xml:space="preserve"> និង</w:t>
      </w:r>
      <w:r w:rsidRPr="00682755">
        <w:rPr>
          <w:rFonts w:ascii="Khmer OS Battambang" w:hAnsi="Khmer OS Battambang"/>
          <w:sz w:val="22"/>
          <w:cs/>
        </w:rPr>
        <w:t xml:space="preserve"> គំនិតនៃការច្នៃប្រឌិតផ្សេងៗ </w:t>
      </w:r>
      <w:r w:rsidR="001E5339">
        <w:rPr>
          <w:rFonts w:ascii="Khmer OS Battambang" w:hAnsi="Khmer OS Battambang"/>
          <w:sz w:val="22"/>
          <w:cs/>
        </w:rPr>
        <w:t xml:space="preserve">។ </w:t>
      </w:r>
      <w:r w:rsidRPr="00682755">
        <w:rPr>
          <w:rFonts w:ascii="Khmer OS Battambang" w:hAnsi="Khmer OS Battambang"/>
          <w:sz w:val="22"/>
          <w:cs/>
        </w:rPr>
        <w:t xml:space="preserve"> ជំពូកនេះគឺឈានចូលទៅក្នុងការធ្វើផែនការ</w:t>
      </w:r>
      <w:r w:rsidR="00072353">
        <w:rPr>
          <w:rFonts w:ascii="Khmer OS Battambang" w:hAnsi="Khmer OS Battambang"/>
          <w:sz w:val="22"/>
          <w:cs/>
        </w:rPr>
        <w:t xml:space="preserve"> និង</w:t>
      </w:r>
      <w:r w:rsidRPr="00682755">
        <w:rPr>
          <w:rFonts w:ascii="Khmer OS Battambang" w:hAnsi="Khmer OS Battambang"/>
          <w:sz w:val="22"/>
          <w:cs/>
        </w:rPr>
        <w:t>កិច្ចសហប្រតិបត្តិការជាមួយភាគីពាក់ព័ន្ធបច្ចេកទេសក៏ដូចជាលទ្ធភាពនៃការអភិវឌ្ឍ</w:t>
      </w:r>
      <w:r w:rsidR="0002659C">
        <w:rPr>
          <w:rFonts w:ascii="Khmer OS Battambang" w:hAnsi="Khmer OS Battambang" w:hint="cs"/>
          <w:sz w:val="22"/>
          <w:cs/>
        </w:rPr>
        <w:t>ន៍</w:t>
      </w:r>
      <w:r w:rsidRPr="00682755">
        <w:rPr>
          <w:rFonts w:ascii="Khmer OS Battambang" w:hAnsi="Khmer OS Battambang"/>
          <w:sz w:val="22"/>
          <w:cs/>
        </w:rPr>
        <w:t>កម្មវិធីនឹងត្រូវបានធ្វើឡើង</w:t>
      </w:r>
      <w:r w:rsidR="001E5339">
        <w:rPr>
          <w:rFonts w:ascii="Khmer OS Battambang" w:hAnsi="Khmer OS Battambang"/>
          <w:sz w:val="22"/>
          <w:cs/>
        </w:rPr>
        <w:t xml:space="preserve">។ </w:t>
      </w:r>
    </w:p>
    <w:p w14:paraId="70F6DEBE" w14:textId="25077B89" w:rsidR="00B74151" w:rsidRPr="00682755" w:rsidRDefault="002D128F" w:rsidP="000F4F52">
      <w:pPr>
        <w:ind w:left="360" w:firstLine="360"/>
        <w:rPr>
          <w:rFonts w:ascii="Khmer OS Battambang" w:hAnsi="Khmer OS Battambang"/>
          <w:b/>
          <w:bCs/>
          <w:sz w:val="22"/>
        </w:rPr>
      </w:pPr>
      <w:r w:rsidRPr="00682755">
        <w:rPr>
          <w:rFonts w:ascii="Khmer OS Battambang" w:hAnsi="Khmer OS Battambang"/>
          <w:b/>
          <w:bCs/>
          <w:sz w:val="22"/>
          <w:cs/>
        </w:rPr>
        <w:t>ឧបសម្ពន</w:t>
      </w:r>
      <w:r w:rsidR="0082409C">
        <w:rPr>
          <w:rFonts w:ascii="Khmer OS Battambang" w:hAnsi="Khmer OS Battambang" w:hint="cs"/>
          <w:b/>
          <w:bCs/>
          <w:sz w:val="22"/>
          <w:cs/>
        </w:rPr>
        <w:t>្ធ</w:t>
      </w:r>
      <w:r w:rsidR="00682755" w:rsidRPr="00682755">
        <w:rPr>
          <w:rFonts w:ascii="Khmer OS Battambang" w:hAnsi="Khmer OS Battambang"/>
          <w:b/>
          <w:bCs/>
          <w:sz w:val="22"/>
          <w:cs/>
        </w:rPr>
        <w:t>៖</w:t>
      </w:r>
    </w:p>
    <w:p w14:paraId="71166758" w14:textId="483D3D52" w:rsidR="002D128F" w:rsidRDefault="002D128F" w:rsidP="000F4F52">
      <w:pPr>
        <w:ind w:left="360" w:firstLine="1170"/>
        <w:rPr>
          <w:rFonts w:ascii="Khmer OS Battambang" w:hAnsi="Khmer OS Battambang"/>
          <w:sz w:val="22"/>
        </w:rPr>
      </w:pPr>
      <w:r w:rsidRPr="00682755">
        <w:rPr>
          <w:rFonts w:ascii="Khmer OS Battambang" w:hAnsi="Khmer OS Battambang"/>
          <w:sz w:val="22"/>
          <w:cs/>
        </w:rPr>
        <w:t xml:space="preserve">មានបញ្ជីឧបករណ៍ សម្ភារៈដែលត្រូវប្រើ </w:t>
      </w:r>
      <w:r w:rsidR="00072353">
        <w:rPr>
          <w:rFonts w:ascii="Khmer OS Battambang" w:hAnsi="Khmer OS Battambang"/>
          <w:sz w:val="22"/>
          <w:cs/>
        </w:rPr>
        <w:t xml:space="preserve"> និង</w:t>
      </w:r>
      <w:r w:rsidRPr="00682755">
        <w:rPr>
          <w:rFonts w:ascii="Khmer OS Battambang" w:hAnsi="Khmer OS Battambang"/>
          <w:sz w:val="22"/>
          <w:cs/>
        </w:rPr>
        <w:t>ប្រវត្តិរូបសង្ខេបអ្នកធ្វើគំរោង</w:t>
      </w:r>
      <w:r w:rsidR="001E5339">
        <w:rPr>
          <w:rFonts w:ascii="Khmer OS Battambang" w:hAnsi="Khmer OS Battambang"/>
          <w:sz w:val="22"/>
          <w:cs/>
        </w:rPr>
        <w:t xml:space="preserve">។ </w:t>
      </w:r>
    </w:p>
    <w:p w14:paraId="23BABFD9" w14:textId="4725633E" w:rsidR="00C067E9" w:rsidRDefault="00C067E9" w:rsidP="00C067E9">
      <w:pPr>
        <w:pStyle w:val="Heading2"/>
      </w:pPr>
      <w:bookmarkStart w:id="8" w:name="_Toc133540599"/>
      <w:r>
        <w:rPr>
          <w:rFonts w:hint="cs"/>
          <w:cs/>
        </w:rPr>
        <w:t>១.២ គោលបំណង</w:t>
      </w:r>
      <w:bookmarkEnd w:id="8"/>
    </w:p>
    <w:p w14:paraId="005D2F13" w14:textId="06993271" w:rsidR="00EC2392" w:rsidRPr="00EC2392" w:rsidRDefault="00EC2392" w:rsidP="00964883">
      <w:pPr>
        <w:pStyle w:val="BodyTextFirstIndent2"/>
      </w:pPr>
      <w:bookmarkStart w:id="9" w:name="_Hlk164928174"/>
      <w:r>
        <w:rPr>
          <w:rFonts w:hint="cs"/>
          <w:cs/>
        </w:rPr>
        <w:t>គោលបំណង​</w:t>
      </w:r>
      <w:r w:rsidR="006B12B9">
        <w:rPr>
          <w:rFonts w:hint="cs"/>
          <w:cs/>
        </w:rPr>
        <w:t xml:space="preserve"> </w:t>
      </w:r>
      <w:r w:rsidR="00072353">
        <w:rPr>
          <w:rFonts w:hint="cs"/>
          <w:cs/>
        </w:rPr>
        <w:t>និង</w:t>
      </w:r>
      <w:r>
        <w:rPr>
          <w:rFonts w:hint="cs"/>
          <w:cs/>
        </w:rPr>
        <w:t>អត្ថប្រយោជន៍នៃឯកសារនេះគឺផ្តល់នូវ</w:t>
      </w:r>
      <w:r w:rsidR="00D136FF">
        <w:rPr>
          <w:rFonts w:hint="cs"/>
          <w:cs/>
        </w:rPr>
        <w:t>ការ</w:t>
      </w:r>
      <w:r w:rsidR="00BC3F20" w:rsidRPr="00BC3F20">
        <w:rPr>
          <w:cs/>
        </w:rPr>
        <w:t>ពិពណ៌នា</w:t>
      </w:r>
      <w:r w:rsidR="00BC3F20">
        <w:rPr>
          <w:rFonts w:hint="cs"/>
          <w:cs/>
        </w:rPr>
        <w:t>សង្ខេប</w:t>
      </w:r>
      <w:r w:rsidR="002E47D8">
        <w:rPr>
          <w:rFonts w:hint="cs"/>
          <w:cs/>
        </w:rPr>
        <w:t>អំពីលក្ខណៈសម្បត្តិទូទៅរ</w:t>
      </w:r>
      <w:r w:rsidR="000974D7">
        <w:rPr>
          <w:rFonts w:hint="cs"/>
          <w:cs/>
        </w:rPr>
        <w:t>បស់ប្រព័ន្ធ</w:t>
      </w:r>
      <w:r w:rsidR="003873EA">
        <w:rPr>
          <w:rFonts w:hint="cs"/>
          <w:cs/>
        </w:rPr>
        <w:t xml:space="preserve">ត្រួតពិនិត្យគុណភាពទឹក </w:t>
      </w:r>
      <w:r w:rsidR="000974D7">
        <w:rPr>
          <w:rFonts w:hint="cs"/>
          <w:cs/>
        </w:rPr>
        <w:t>ជាមួយ</w:t>
      </w:r>
      <w:r w:rsidR="0082409C">
        <w:rPr>
          <w:rFonts w:hint="cs"/>
          <w:cs/>
        </w:rPr>
        <w:t>ការបញ្ជូនទិន្នន័យតាមរយៈ</w:t>
      </w:r>
      <w:r w:rsidR="000974D7">
        <w:rPr>
          <w:rFonts w:hint="cs"/>
          <w:cs/>
        </w:rPr>
        <w:t xml:space="preserve"> </w:t>
      </w:r>
      <w:r w:rsidR="008B2E62">
        <w:t>GSM/</w:t>
      </w:r>
      <w:r w:rsidR="00F86549">
        <w:t>LoRa</w:t>
      </w:r>
      <w:r w:rsidR="000974D7">
        <w:t xml:space="preserve"> </w:t>
      </w:r>
      <w:ins w:id="10" w:author="PuthiPonareay Sari" w:date="2024-04-25T09:01:00Z" w16du:dateUtc="2024-04-25T02:01:00Z">
        <w:r w:rsidR="00104E2E">
          <w:rPr>
            <w:rFonts w:hint="cs"/>
            <w:cs/>
          </w:rPr>
          <w:t xml:space="preserve">និងប្រើប្រាស់ </w:t>
        </w:r>
        <w:r w:rsidR="00104E2E">
          <w:rPr>
            <w:lang w:val="en-GB"/>
          </w:rPr>
          <w:t xml:space="preserve">ML </w:t>
        </w:r>
        <w:r w:rsidR="00104E2E">
          <w:rPr>
            <w:rFonts w:hint="cs"/>
            <w:cs/>
            <w:lang w:val="en-GB"/>
          </w:rPr>
          <w:t>ក្នុងកាព្យាករណ៍ទិន្នន័</w:t>
        </w:r>
      </w:ins>
      <w:ins w:id="11" w:author="PuthiPonareay Sari" w:date="2024-04-25T09:02:00Z" w16du:dateUtc="2024-04-25T02:02:00Z">
        <w:r w:rsidR="00104E2E">
          <w:rPr>
            <w:rFonts w:hint="cs"/>
            <w:cs/>
            <w:lang w:val="en-GB"/>
          </w:rPr>
          <w:t xml:space="preserve">យ បន្ទាប់មកបង្ហាញទិន្នន័យទាំងនោះក្នុង </w:t>
        </w:r>
        <w:r w:rsidR="00104E2E">
          <w:rPr>
            <w:lang w:val="en-GB"/>
          </w:rPr>
          <w:t>Web-App</w:t>
        </w:r>
      </w:ins>
      <w:r w:rsidR="0082409C">
        <w:rPr>
          <w:rFonts w:hint="cs"/>
          <w:cs/>
        </w:rPr>
        <w:t>។</w:t>
      </w:r>
    </w:p>
    <w:bookmarkEnd w:id="9"/>
    <w:p w14:paraId="644F39B6" w14:textId="77777777" w:rsidR="00197772" w:rsidRPr="00197772" w:rsidRDefault="00197772" w:rsidP="00197772">
      <w:pPr>
        <w:rPr>
          <w:cs/>
        </w:rPr>
      </w:pPr>
    </w:p>
    <w:p w14:paraId="4E65F806" w14:textId="77777777" w:rsidR="00197772" w:rsidRPr="00197772" w:rsidRDefault="00197772" w:rsidP="00197772">
      <w:pPr>
        <w:rPr>
          <w:cs/>
        </w:rPr>
      </w:pPr>
    </w:p>
    <w:p w14:paraId="38E8D027" w14:textId="77777777" w:rsidR="00197772" w:rsidRPr="00197772" w:rsidRDefault="00197772" w:rsidP="00197772">
      <w:pPr>
        <w:rPr>
          <w:cs/>
        </w:rPr>
      </w:pPr>
    </w:p>
    <w:p w14:paraId="1E8C4409" w14:textId="77777777" w:rsidR="00406B28" w:rsidRDefault="00406B28" w:rsidP="00406B28">
      <w:pPr>
        <w:pStyle w:val="Heading2"/>
        <w:ind w:left="0"/>
        <w:rPr>
          <w:cs/>
        </w:rPr>
        <w:sectPr w:rsidR="00406B28" w:rsidSect="009B2248">
          <w:headerReference w:type="default" r:id="rId16"/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</w:p>
    <w:p w14:paraId="6304AF60" w14:textId="6C8B19B3" w:rsidR="00197772" w:rsidRDefault="00197772" w:rsidP="00406B28">
      <w:pPr>
        <w:pStyle w:val="Heading2"/>
        <w:ind w:left="0"/>
        <w:rPr>
          <w:cs/>
        </w:rPr>
      </w:pPr>
      <w:bookmarkStart w:id="12" w:name="_Toc133540600"/>
      <w:r>
        <w:rPr>
          <w:rFonts w:hint="cs"/>
          <w:cs/>
        </w:rPr>
        <w:lastRenderedPageBreak/>
        <w:t>១.៣ ឯកសា</w:t>
      </w:r>
      <w:r w:rsidRPr="000974D7">
        <w:rPr>
          <w:rStyle w:val="Heading2Char"/>
          <w:rFonts w:hint="cs"/>
          <w:cs/>
        </w:rPr>
        <w:t>រយោង</w:t>
      </w:r>
      <w:bookmarkEnd w:id="12"/>
    </w:p>
    <w:sdt>
      <w:sdtPr>
        <w:id w:val="16984938"/>
        <w:docPartObj>
          <w:docPartGallery w:val="Bibliographies"/>
          <w:docPartUnique/>
        </w:docPartObj>
      </w:sdtPr>
      <w:sdtContent>
        <w:p w14:paraId="1044C7B3" w14:textId="17882CC0" w:rsidR="0082409C" w:rsidRPr="008B2E62" w:rsidRDefault="0082409C" w:rsidP="005374BF">
          <w:pPr>
            <w:rPr>
              <w:rFonts w:asciiTheme="minorHAnsi" w:hAnsiTheme="minorHAnsi" w:cstheme="minorBidi"/>
              <w:noProof/>
              <w:sz w:val="22"/>
              <w:szCs w:val="36"/>
              <w:highlight w:val="yellow"/>
            </w:rPr>
          </w:pP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067"/>
          </w:tblGrid>
          <w:tr w:rsidR="0082409C" w:rsidRPr="008B2E62" w14:paraId="595B186E" w14:textId="77777777" w:rsidTr="00AC5885">
            <w:trPr>
              <w:divId w:val="1032342953"/>
              <w:tblCellSpacing w:w="15" w:type="dxa"/>
            </w:trPr>
            <w:tc>
              <w:tcPr>
                <w:tcW w:w="166" w:type="pct"/>
                <w:hideMark/>
              </w:tcPr>
              <w:p w14:paraId="733903A5" w14:textId="773D9331" w:rsidR="0082409C" w:rsidRPr="008B2E62" w:rsidRDefault="0082409C">
                <w:pPr>
                  <w:pStyle w:val="Bibliography"/>
                  <w:rPr>
                    <w:noProof/>
                    <w:szCs w:val="24"/>
                    <w:highlight w:val="yellow"/>
                  </w:rPr>
                </w:pPr>
                <w:r w:rsidRPr="008B2E62">
                  <w:rPr>
                    <w:noProof/>
                    <w:highlight w:val="yellow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D4DB664" w14:textId="42821025" w:rsidR="0082409C" w:rsidRPr="008B2E62" w:rsidRDefault="0082409C">
                <w:pPr>
                  <w:pStyle w:val="Bibliography"/>
                  <w:rPr>
                    <w:noProof/>
                    <w:highlight w:val="yellow"/>
                  </w:rPr>
                </w:pPr>
                <w:r w:rsidRPr="008B2E62">
                  <w:rPr>
                    <w:noProof/>
                    <w:highlight w:val="yellow"/>
                  </w:rPr>
                  <w:t xml:space="preserve">J. M. a. N. K. Reddy, </w:t>
                </w:r>
                <w:r w:rsidR="00964883" w:rsidRPr="008B2E62">
                  <w:rPr>
                    <w:noProof/>
                    <w:highlight w:val="yellow"/>
                  </w:rPr>
                  <w:t>“</w:t>
                </w:r>
                <w:r w:rsidRPr="008B2E62">
                  <w:rPr>
                    <w:noProof/>
                    <w:highlight w:val="yellow"/>
                  </w:rPr>
                  <w:t>Water Monitoring System Based on GSM,</w:t>
                </w:r>
                <w:r w:rsidR="00964883" w:rsidRPr="008B2E62">
                  <w:rPr>
                    <w:noProof/>
                    <w:highlight w:val="yellow"/>
                  </w:rPr>
                  <w:t>”</w:t>
                </w:r>
                <w:r w:rsidRPr="008B2E62">
                  <w:rPr>
                    <w:noProof/>
                    <w:highlight w:val="yellow"/>
                  </w:rPr>
                  <w:t xml:space="preserve"> </w:t>
                </w:r>
                <w:r w:rsidRPr="008B2E62">
                  <w:rPr>
                    <w:i/>
                    <w:iCs/>
                    <w:noProof/>
                    <w:highlight w:val="yellow"/>
                  </w:rPr>
                  <w:t xml:space="preserve">International Advanced Research Journal in Science, Engineering and Technology, </w:t>
                </w:r>
                <w:r w:rsidRPr="008B2E62">
                  <w:rPr>
                    <w:noProof/>
                    <w:highlight w:val="yellow"/>
                  </w:rPr>
                  <w:t xml:space="preserve">vol. 3, no. 7, pp. 1-4, 2016. </w:t>
                </w:r>
              </w:p>
            </w:tc>
          </w:tr>
          <w:tr w:rsidR="0082409C" w:rsidRPr="008B2E62" w14:paraId="11B4A479" w14:textId="77777777" w:rsidTr="00AC5885">
            <w:trPr>
              <w:divId w:val="1032342953"/>
              <w:tblCellSpacing w:w="15" w:type="dxa"/>
            </w:trPr>
            <w:tc>
              <w:tcPr>
                <w:tcW w:w="166" w:type="pct"/>
                <w:hideMark/>
              </w:tcPr>
              <w:p w14:paraId="16C528C7" w14:textId="77777777" w:rsidR="0082409C" w:rsidRPr="008B2E62" w:rsidRDefault="0082409C">
                <w:pPr>
                  <w:pStyle w:val="Bibliography"/>
                  <w:rPr>
                    <w:noProof/>
                    <w:highlight w:val="yellow"/>
                  </w:rPr>
                </w:pPr>
                <w:r w:rsidRPr="008B2E62">
                  <w:rPr>
                    <w:noProof/>
                    <w:highlight w:val="yellow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4BA1497" w14:textId="23AB6C21" w:rsidR="0082409C" w:rsidRPr="008B2E62" w:rsidRDefault="0082409C">
                <w:pPr>
                  <w:pStyle w:val="Bibliography"/>
                  <w:rPr>
                    <w:noProof/>
                    <w:highlight w:val="yellow"/>
                  </w:rPr>
                </w:pPr>
                <w:r w:rsidRPr="008B2E62">
                  <w:rPr>
                    <w:noProof/>
                    <w:highlight w:val="yellow"/>
                  </w:rPr>
                  <w:t xml:space="preserve">N. R. a. I. A. A. a. N. S. M. Jaafar, </w:t>
                </w:r>
                <w:r w:rsidR="00964883" w:rsidRPr="008B2E62">
                  <w:rPr>
                    <w:noProof/>
                    <w:highlight w:val="yellow"/>
                  </w:rPr>
                  <w:t>“</w:t>
                </w:r>
                <w:r w:rsidRPr="008B2E62">
                  <w:rPr>
                    <w:noProof/>
                    <w:highlight w:val="yellow"/>
                  </w:rPr>
                  <w:t>Home Underground Pipeline Leakage Alert System Based on Water Pressure,</w:t>
                </w:r>
                <w:r w:rsidR="00964883" w:rsidRPr="008B2E62">
                  <w:rPr>
                    <w:noProof/>
                    <w:highlight w:val="yellow"/>
                  </w:rPr>
                  <w:t>”</w:t>
                </w:r>
                <w:r w:rsidRPr="008B2E62">
                  <w:rPr>
                    <w:noProof/>
                    <w:highlight w:val="yellow"/>
                  </w:rPr>
                  <w:t xml:space="preserve"> </w:t>
                </w:r>
                <w:r w:rsidRPr="008B2E62">
                  <w:rPr>
                    <w:i/>
                    <w:iCs/>
                    <w:noProof/>
                    <w:highlight w:val="yellow"/>
                  </w:rPr>
                  <w:t xml:space="preserve">2018 IEEE Conference on Wireless Sensors (ICWiSe), </w:t>
                </w:r>
                <w:r w:rsidRPr="008B2E62">
                  <w:rPr>
                    <w:noProof/>
                    <w:highlight w:val="yellow"/>
                  </w:rPr>
                  <w:t xml:space="preserve">pp. 12-16, 2018. </w:t>
                </w:r>
              </w:p>
            </w:tc>
          </w:tr>
          <w:tr w:rsidR="0082409C" w:rsidRPr="008B2E62" w14:paraId="66105E1B" w14:textId="77777777" w:rsidTr="00AC5885">
            <w:trPr>
              <w:divId w:val="1032342953"/>
              <w:tblCellSpacing w:w="15" w:type="dxa"/>
            </w:trPr>
            <w:tc>
              <w:tcPr>
                <w:tcW w:w="166" w:type="pct"/>
                <w:hideMark/>
              </w:tcPr>
              <w:p w14:paraId="5A167199" w14:textId="77777777" w:rsidR="0082409C" w:rsidRPr="008B2E62" w:rsidRDefault="0082409C">
                <w:pPr>
                  <w:pStyle w:val="Bibliography"/>
                  <w:rPr>
                    <w:noProof/>
                    <w:highlight w:val="yellow"/>
                  </w:rPr>
                </w:pPr>
                <w:r w:rsidRPr="008B2E62">
                  <w:rPr>
                    <w:noProof/>
                    <w:highlight w:val="yellow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2A10EAE7" w14:textId="2C82D8DC" w:rsidR="0082409C" w:rsidRPr="008B2E62" w:rsidRDefault="0082409C">
                <w:pPr>
                  <w:pStyle w:val="Bibliography"/>
                  <w:rPr>
                    <w:noProof/>
                    <w:highlight w:val="yellow"/>
                  </w:rPr>
                </w:pPr>
                <w:r w:rsidRPr="008B2E62">
                  <w:rPr>
                    <w:noProof/>
                    <w:highlight w:val="yellow"/>
                  </w:rPr>
                  <w:t xml:space="preserve">J. C. a. R. B. Lohani, </w:t>
                </w:r>
                <w:r w:rsidR="00964883" w:rsidRPr="008B2E62">
                  <w:rPr>
                    <w:noProof/>
                    <w:highlight w:val="yellow"/>
                  </w:rPr>
                  <w:t>“</w:t>
                </w:r>
                <w:r w:rsidRPr="008B2E62">
                  <w:rPr>
                    <w:noProof/>
                    <w:highlight w:val="yellow"/>
                  </w:rPr>
                  <w:t>IOT Based Data Acquisition System for Real-Time Pressure Measurement of Sea Water,</w:t>
                </w:r>
                <w:r w:rsidR="00964883" w:rsidRPr="008B2E62">
                  <w:rPr>
                    <w:noProof/>
                    <w:highlight w:val="yellow"/>
                  </w:rPr>
                  <w:t>”</w:t>
                </w:r>
                <w:r w:rsidRPr="008B2E62">
                  <w:rPr>
                    <w:noProof/>
                    <w:highlight w:val="yellow"/>
                  </w:rPr>
                  <w:t xml:space="preserve"> pp. 417-420, 2020. </w:t>
                </w:r>
              </w:p>
            </w:tc>
          </w:tr>
          <w:tr w:rsidR="0082409C" w:rsidRPr="008B2E62" w14:paraId="65859191" w14:textId="77777777" w:rsidTr="00AC5885">
            <w:trPr>
              <w:divId w:val="1032342953"/>
              <w:tblCellSpacing w:w="15" w:type="dxa"/>
            </w:trPr>
            <w:tc>
              <w:tcPr>
                <w:tcW w:w="166" w:type="pct"/>
                <w:hideMark/>
              </w:tcPr>
              <w:p w14:paraId="1CF728DF" w14:textId="77777777" w:rsidR="0082409C" w:rsidRPr="008B2E62" w:rsidRDefault="0082409C">
                <w:pPr>
                  <w:pStyle w:val="Bibliography"/>
                  <w:rPr>
                    <w:noProof/>
                    <w:highlight w:val="yellow"/>
                  </w:rPr>
                </w:pPr>
                <w:r w:rsidRPr="008B2E62">
                  <w:rPr>
                    <w:noProof/>
                    <w:highlight w:val="yellow"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50E7BE8A" w14:textId="2B855CB0" w:rsidR="0082409C" w:rsidRPr="008B2E62" w:rsidRDefault="0082409C">
                <w:pPr>
                  <w:pStyle w:val="Bibliography"/>
                  <w:rPr>
                    <w:noProof/>
                    <w:highlight w:val="yellow"/>
                  </w:rPr>
                </w:pPr>
                <w:r w:rsidRPr="008B2E62">
                  <w:rPr>
                    <w:noProof/>
                    <w:highlight w:val="yellow"/>
                  </w:rPr>
                  <w:t xml:space="preserve">S. K. a. V. D. a. B. K. R. a. L. V. a. K. a. V. Jha, </w:t>
                </w:r>
                <w:r w:rsidR="00964883" w:rsidRPr="008B2E62">
                  <w:rPr>
                    <w:noProof/>
                    <w:highlight w:val="yellow"/>
                  </w:rPr>
                  <w:t>“</w:t>
                </w:r>
                <w:r w:rsidRPr="008B2E62">
                  <w:rPr>
                    <w:noProof/>
                    <w:highlight w:val="yellow"/>
                  </w:rPr>
                  <w:t>Intelligent Water Level Monitoring System Using IOT,</w:t>
                </w:r>
                <w:r w:rsidR="00964883" w:rsidRPr="008B2E62">
                  <w:rPr>
                    <w:noProof/>
                    <w:highlight w:val="yellow"/>
                  </w:rPr>
                  <w:t>”</w:t>
                </w:r>
                <w:r w:rsidRPr="008B2E62">
                  <w:rPr>
                    <w:noProof/>
                    <w:highlight w:val="yellow"/>
                  </w:rPr>
                  <w:t xml:space="preserve"> pp. 1-5, 2020. </w:t>
                </w:r>
              </w:p>
            </w:tc>
          </w:tr>
        </w:tbl>
        <w:p w14:paraId="125E9291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[4] </w:t>
          </w:r>
          <w:r w:rsidRPr="008B2E62">
            <w:rPr>
              <w:rFonts w:eastAsia="Times New Roman"/>
              <w:noProof/>
              <w:highlight w:val="yellow"/>
            </w:rPr>
            <w:tab/>
            <w:t>M. A. Alam and M. Zeyad, "GSM Based Smart Electric Energy Meter Billing System," IEEE, 2019.</w:t>
          </w:r>
        </w:p>
        <w:p w14:paraId="51298291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[5] </w:t>
          </w:r>
          <w:r w:rsidRPr="008B2E62">
            <w:rPr>
              <w:rFonts w:eastAsia="Times New Roman"/>
              <w:noProof/>
              <w:highlight w:val="yellow"/>
            </w:rPr>
            <w:tab/>
            <w:t>R. Teymourzadeh, S. A. Ahmed, K. W. Chan and M. V. Hoong, "Smart GSM based Home Automation System," IEEE, 2018.</w:t>
          </w:r>
        </w:p>
        <w:p w14:paraId="4082CFDD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[6] </w:t>
          </w:r>
          <w:r w:rsidRPr="008B2E62">
            <w:rPr>
              <w:rFonts w:eastAsia="Times New Roman"/>
              <w:noProof/>
              <w:highlight w:val="yellow"/>
            </w:rPr>
            <w:tab/>
            <w:t>S. Maqbool and N. Chandra, "Real Time Wireless Monitoring and Control of Water Systems Using Zigbee," IEEE, 2013.</w:t>
          </w:r>
        </w:p>
        <w:p w14:paraId="756D2D4B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[7] </w:t>
          </w:r>
          <w:r w:rsidRPr="008B2E62">
            <w:rPr>
              <w:rFonts w:eastAsia="Times New Roman"/>
              <w:noProof/>
              <w:highlight w:val="yellow"/>
            </w:rPr>
            <w:tab/>
            <w:t>S. Kulkarni, V. D. Raikar, B. K. Rahul, L. V. Rakshitha, K. Sharanya and V. Jha, "Intelligent Water Level Monitoring System Using IoT," IEEE, 2020.</w:t>
          </w:r>
        </w:p>
        <w:p w14:paraId="786F988B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[8] </w:t>
          </w:r>
          <w:r w:rsidRPr="008B2E62">
            <w:rPr>
              <w:rFonts w:eastAsia="Times New Roman"/>
              <w:noProof/>
              <w:highlight w:val="yellow"/>
            </w:rPr>
            <w:tab/>
            <w:t>S. Rahman, S. K. Dey, B. K. Bhawmick and N. K. Das, "Design and implementation of real time transformer health monitoring system using GSM technology," IEEE, 2017.</w:t>
          </w:r>
        </w:p>
        <w:p w14:paraId="6C3C07E7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[9] </w:t>
          </w:r>
          <w:r w:rsidRPr="008B2E62">
            <w:rPr>
              <w:rFonts w:eastAsia="Times New Roman"/>
              <w:noProof/>
              <w:highlight w:val="yellow"/>
            </w:rPr>
            <w:tab/>
            <w:t>N. Rosli, I. A. Aziz and N. S. M. Jaafar, "Home Underground Pipeline Leakage Alert System Based on Water Pressure," IEEE, 2018.</w:t>
          </w:r>
        </w:p>
        <w:p w14:paraId="5608090D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[10] </w:t>
          </w:r>
          <w:r w:rsidRPr="008B2E62">
            <w:rPr>
              <w:rFonts w:eastAsia="Times New Roman"/>
              <w:noProof/>
              <w:highlight w:val="yellow"/>
            </w:rPr>
            <w:tab/>
            <w:t>M. H. Tahir, S. Muneeb, M. S. Jan and M. Hassan, "Smart Energy Meter with Advanced Features and Billing System," IEC, 2019.</w:t>
          </w:r>
        </w:p>
        <w:p w14:paraId="0D50135D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[11] </w:t>
          </w:r>
          <w:r w:rsidRPr="008B2E62">
            <w:rPr>
              <w:rFonts w:eastAsia="Times New Roman"/>
              <w:noProof/>
              <w:highlight w:val="yellow"/>
            </w:rPr>
            <w:tab/>
            <w:t>W. Ali, H. Farooq, A. Khalid, A. Raza and N. Tanveer, "Single phase GSM based wireless energy metering with user notification system," IEEE, 2017.</w:t>
          </w:r>
        </w:p>
        <w:p w14:paraId="54038FE1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[12] </w:t>
          </w:r>
          <w:r w:rsidRPr="008B2E62">
            <w:rPr>
              <w:rFonts w:eastAsia="Times New Roman"/>
              <w:noProof/>
              <w:highlight w:val="yellow"/>
            </w:rPr>
            <w:tab/>
            <w:t>P. K. N. S. a. U. M. N. Sharma, "Digital energy monitor: design, simulations and prototype," RedesrchGet, 2017.</w:t>
          </w:r>
        </w:p>
        <w:p w14:paraId="27B39450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[13] </w:t>
          </w:r>
          <w:r w:rsidRPr="008B2E62">
            <w:rPr>
              <w:rFonts w:eastAsia="Times New Roman"/>
              <w:noProof/>
              <w:highlight w:val="yellow"/>
            </w:rPr>
            <w:tab/>
            <w:t>H. A. Kusuma, R. Anjasmara, T. Suhendra, H. Yunianto and S. Nugraha, "An IoT Based Coastal Weather and Air Quality Monitoring Using," IOP, 2019.</w:t>
          </w:r>
        </w:p>
        <w:p w14:paraId="2F4D9848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[14] </w:t>
          </w:r>
          <w:r w:rsidRPr="008B2E62">
            <w:rPr>
              <w:rFonts w:eastAsia="Times New Roman"/>
              <w:noProof/>
              <w:highlight w:val="yellow"/>
            </w:rPr>
            <w:tab/>
            <w:t>H. A. Kusuma, R. Purbakawaca, I. R. Pamungkas, L. N. Fikry and S. S. Maulizar, "Design and Implementation of IoT-Based Water Pipe," ResarchGet, 2017 .</w:t>
          </w:r>
        </w:p>
        <w:p w14:paraId="4ED7C61E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[15] </w:t>
          </w:r>
          <w:r w:rsidRPr="008B2E62">
            <w:rPr>
              <w:rFonts w:eastAsia="Times New Roman"/>
              <w:noProof/>
              <w:highlight w:val="yellow"/>
            </w:rPr>
            <w:tab/>
            <w:t>S. Siregar and D. Soegiarto, "Solar panel and battery street light monitoring system using GSM wireless communication system," IEEE, 2014.</w:t>
          </w:r>
        </w:p>
        <w:p w14:paraId="46D83D12" w14:textId="77777777" w:rsidR="00AC5885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lastRenderedPageBreak/>
            <w:t xml:space="preserve">[16] </w:t>
          </w:r>
          <w:r w:rsidRPr="008B2E62">
            <w:rPr>
              <w:rFonts w:eastAsia="Times New Roman"/>
              <w:noProof/>
              <w:highlight w:val="yellow"/>
            </w:rPr>
            <w:tab/>
            <w:t>A. Rashdi, R. Malik, S. Rashid, A. Ajmal and S. Sadiq, "Remote energy monitoring, profiling and control through GSM network," IEEE, 2012.</w:t>
          </w:r>
        </w:p>
        <w:p w14:paraId="502E54EC" w14:textId="70ABC303" w:rsidR="0082409C" w:rsidRPr="008B2E62" w:rsidRDefault="00AC5885" w:rsidP="00AC5885">
          <w:pPr>
            <w:divId w:val="1032342953"/>
            <w:rPr>
              <w:rFonts w:eastAsia="Times New Roman"/>
              <w:noProof/>
              <w:highlight w:val="yellow"/>
            </w:rPr>
          </w:pPr>
          <w:r w:rsidRPr="008B2E62">
            <w:rPr>
              <w:rFonts w:eastAsia="Times New Roman"/>
              <w:noProof/>
              <w:highlight w:val="yellow"/>
            </w:rPr>
            <w:t xml:space="preserve">[17] </w:t>
          </w:r>
          <w:r w:rsidRPr="008B2E62">
            <w:rPr>
              <w:rFonts w:eastAsia="Times New Roman"/>
              <w:noProof/>
              <w:highlight w:val="yellow"/>
            </w:rPr>
            <w:tab/>
            <w:t>M. A. Alam, Smart Cities and Buildings: GSM Based Smart, p. 4, 2019.</w:t>
          </w:r>
        </w:p>
        <w:p w14:paraId="061AD0DC" w14:textId="2871243E" w:rsidR="00406B28" w:rsidRDefault="000970CA" w:rsidP="00964883">
          <w:pPr>
            <w:pStyle w:val="BodyText"/>
            <w:rPr>
              <w:cs/>
            </w:rPr>
            <w:sectPr w:rsidR="00406B28" w:rsidSect="009B2248">
              <w:pgSz w:w="11906" w:h="16838" w:code="9"/>
              <w:pgMar w:top="1134" w:right="1134" w:bottom="1134" w:left="1440" w:header="709" w:footer="709" w:gutter="0"/>
              <w:cols w:space="708"/>
              <w:docGrid w:linePitch="360"/>
            </w:sectPr>
          </w:pPr>
          <w:r w:rsidRPr="008B2E62">
            <w:rPr>
              <w:noProof/>
              <w:highlight w:val="yellow"/>
            </w:rPr>
            <w:t xml:space="preserve"> WE2</w:t>
          </w:r>
        </w:p>
      </w:sdtContent>
    </w:sdt>
    <w:p w14:paraId="6B543193" w14:textId="77777777" w:rsidR="007B24AE" w:rsidRPr="007B24AE" w:rsidRDefault="007B24AE" w:rsidP="007B24AE"/>
    <w:p w14:paraId="37884464" w14:textId="5361D5CE" w:rsidR="003B057C" w:rsidRDefault="00197772" w:rsidP="00406B28">
      <w:pPr>
        <w:pStyle w:val="Heading2"/>
        <w:ind w:left="0"/>
      </w:pPr>
      <w:bookmarkStart w:id="13" w:name="_Toc133540601"/>
      <w:r>
        <w:rPr>
          <w:rFonts w:hint="cs"/>
          <w:cs/>
        </w:rPr>
        <w:t>១.៤ បញ្ជីអក្សរកាត</w:t>
      </w:r>
      <w:r w:rsidR="00705FA1">
        <w:rPr>
          <w:rFonts w:hint="cs"/>
          <w:cs/>
        </w:rPr>
        <w:t>់</w:t>
      </w:r>
      <w:bookmarkEnd w:id="13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6208"/>
      </w:tblGrid>
      <w:tr w:rsidR="00465576" w14:paraId="00C27129" w14:textId="77777777" w:rsidTr="007B24AE">
        <w:tc>
          <w:tcPr>
            <w:tcW w:w="2552" w:type="dxa"/>
            <w:vAlign w:val="center"/>
          </w:tcPr>
          <w:p w14:paraId="1AB39EFF" w14:textId="40A4EE28" w:rsidR="00465576" w:rsidRPr="007B24AE" w:rsidRDefault="00465576" w:rsidP="007B24AE">
            <w:pPr>
              <w:spacing w:line="276" w:lineRule="auto"/>
              <w:jc w:val="center"/>
              <w:rPr>
                <w:b/>
                <w:bCs/>
              </w:rPr>
            </w:pPr>
            <w:bookmarkStart w:id="14" w:name="_Hlk164928221"/>
            <w:r w:rsidRPr="007B24AE">
              <w:rPr>
                <w:rFonts w:hint="cs"/>
                <w:b/>
                <w:bCs/>
                <w:cs/>
              </w:rPr>
              <w:t>អក្សរកាត់</w:t>
            </w:r>
          </w:p>
        </w:tc>
        <w:tc>
          <w:tcPr>
            <w:tcW w:w="6208" w:type="dxa"/>
            <w:vAlign w:val="center"/>
          </w:tcPr>
          <w:p w14:paraId="77E7555B" w14:textId="76752A5D" w:rsidR="00465576" w:rsidRPr="007B24AE" w:rsidRDefault="00465576" w:rsidP="007B24AE">
            <w:pPr>
              <w:spacing w:line="276" w:lineRule="auto"/>
              <w:jc w:val="center"/>
              <w:rPr>
                <w:b/>
                <w:bCs/>
              </w:rPr>
            </w:pPr>
            <w:r w:rsidRPr="007B24AE">
              <w:rPr>
                <w:rFonts w:hint="cs"/>
                <w:b/>
                <w:bCs/>
                <w:cs/>
              </w:rPr>
              <w:t>អត្ថន័យ</w:t>
            </w:r>
          </w:p>
        </w:tc>
      </w:tr>
      <w:tr w:rsidR="00AC5885" w14:paraId="2BF0A349" w14:textId="77777777" w:rsidTr="007B24AE">
        <w:tc>
          <w:tcPr>
            <w:tcW w:w="2552" w:type="dxa"/>
            <w:vAlign w:val="center"/>
          </w:tcPr>
          <w:p w14:paraId="1A368818" w14:textId="678478F7" w:rsidR="00AC5885" w:rsidRPr="00A4176C" w:rsidRDefault="00A4176C" w:rsidP="007B24AE">
            <w:pPr>
              <w:spacing w:line="360" w:lineRule="auto"/>
              <w:jc w:val="center"/>
            </w:pPr>
            <w:r w:rsidRPr="00A4176C">
              <w:t>ML</w:t>
            </w:r>
          </w:p>
        </w:tc>
        <w:tc>
          <w:tcPr>
            <w:tcW w:w="6208" w:type="dxa"/>
            <w:vAlign w:val="center"/>
          </w:tcPr>
          <w:p w14:paraId="390FBDC9" w14:textId="6795B854" w:rsidR="00AC5885" w:rsidRPr="00A4176C" w:rsidRDefault="00A4176C" w:rsidP="007B24AE">
            <w:pPr>
              <w:spacing w:line="360" w:lineRule="auto"/>
              <w:jc w:val="left"/>
            </w:pPr>
            <w:r w:rsidRPr="00A4176C">
              <w:t>M</w:t>
            </w:r>
            <w:r>
              <w:t>achine Learning</w:t>
            </w:r>
          </w:p>
        </w:tc>
      </w:tr>
      <w:tr w:rsidR="00AC5885" w14:paraId="275238C0" w14:textId="77777777" w:rsidTr="007B24AE">
        <w:tc>
          <w:tcPr>
            <w:tcW w:w="2552" w:type="dxa"/>
            <w:vAlign w:val="center"/>
          </w:tcPr>
          <w:p w14:paraId="49B4E423" w14:textId="77777777" w:rsidR="00AC5885" w:rsidRPr="00A4176C" w:rsidRDefault="00AC5885" w:rsidP="007B24AE">
            <w:pPr>
              <w:spacing w:line="360" w:lineRule="auto"/>
              <w:jc w:val="center"/>
            </w:pPr>
            <w:r w:rsidRPr="00A4176C">
              <w:t>DC</w:t>
            </w:r>
          </w:p>
        </w:tc>
        <w:tc>
          <w:tcPr>
            <w:tcW w:w="6208" w:type="dxa"/>
            <w:vAlign w:val="center"/>
          </w:tcPr>
          <w:p w14:paraId="3BA0EA88" w14:textId="77777777" w:rsidR="00AC5885" w:rsidRPr="00A4176C" w:rsidRDefault="00AC5885" w:rsidP="007B24AE">
            <w:pPr>
              <w:spacing w:line="360" w:lineRule="auto"/>
              <w:jc w:val="left"/>
            </w:pPr>
            <w:r w:rsidRPr="00A4176C">
              <w:t>Direct Current</w:t>
            </w:r>
          </w:p>
        </w:tc>
      </w:tr>
      <w:tr w:rsidR="00AC5885" w14:paraId="03ABD9AB" w14:textId="77777777" w:rsidTr="007B24AE">
        <w:tc>
          <w:tcPr>
            <w:tcW w:w="2552" w:type="dxa"/>
            <w:vAlign w:val="center"/>
          </w:tcPr>
          <w:p w14:paraId="1857F352" w14:textId="062F4720" w:rsidR="00AC5885" w:rsidRPr="00A4176C" w:rsidRDefault="00D740BC" w:rsidP="007B24AE">
            <w:pPr>
              <w:spacing w:line="360" w:lineRule="auto"/>
              <w:jc w:val="center"/>
            </w:pPr>
            <w:r w:rsidRPr="00A4176C">
              <w:t xml:space="preserve"> </w:t>
            </w:r>
            <w:r w:rsidR="00A4176C" w:rsidRPr="00A4176C">
              <w:t>GSM</w:t>
            </w:r>
          </w:p>
        </w:tc>
        <w:tc>
          <w:tcPr>
            <w:tcW w:w="6208" w:type="dxa"/>
            <w:vAlign w:val="center"/>
          </w:tcPr>
          <w:p w14:paraId="011E54E7" w14:textId="77777777" w:rsidR="00AC5885" w:rsidRPr="00A4176C" w:rsidRDefault="00AC5885" w:rsidP="007B24AE">
            <w:pPr>
              <w:spacing w:line="360" w:lineRule="auto"/>
              <w:jc w:val="left"/>
            </w:pPr>
            <w:r w:rsidRPr="00A4176C">
              <w:t>Global System for Mobile Communication</w:t>
            </w:r>
          </w:p>
        </w:tc>
      </w:tr>
      <w:tr w:rsidR="00AC5885" w14:paraId="03353851" w14:textId="77777777" w:rsidTr="007B24AE">
        <w:tc>
          <w:tcPr>
            <w:tcW w:w="2552" w:type="dxa"/>
            <w:vAlign w:val="center"/>
          </w:tcPr>
          <w:p w14:paraId="72CA2DFD" w14:textId="77777777" w:rsidR="00AC5885" w:rsidRPr="00A4176C" w:rsidRDefault="00AC5885" w:rsidP="007B24AE">
            <w:pPr>
              <w:spacing w:line="360" w:lineRule="auto"/>
              <w:jc w:val="center"/>
            </w:pPr>
            <w:r w:rsidRPr="00A4176C">
              <w:t>IoT</w:t>
            </w:r>
          </w:p>
        </w:tc>
        <w:tc>
          <w:tcPr>
            <w:tcW w:w="6208" w:type="dxa"/>
            <w:vAlign w:val="center"/>
          </w:tcPr>
          <w:p w14:paraId="51534970" w14:textId="77777777" w:rsidR="00AC5885" w:rsidRPr="00A4176C" w:rsidRDefault="00AC5885" w:rsidP="007B24AE">
            <w:pPr>
              <w:spacing w:line="360" w:lineRule="auto"/>
              <w:jc w:val="left"/>
            </w:pPr>
            <w:r w:rsidRPr="00A4176C">
              <w:t xml:space="preserve">Internet of Thing </w:t>
            </w:r>
          </w:p>
        </w:tc>
      </w:tr>
      <w:tr w:rsidR="00A4176C" w14:paraId="749A7644" w14:textId="77777777" w:rsidTr="007B24AE">
        <w:tc>
          <w:tcPr>
            <w:tcW w:w="2552" w:type="dxa"/>
            <w:vAlign w:val="center"/>
          </w:tcPr>
          <w:p w14:paraId="06D95CCF" w14:textId="716F60E0" w:rsidR="00A4176C" w:rsidRPr="00A4176C" w:rsidRDefault="00A4176C" w:rsidP="007B24AE">
            <w:pPr>
              <w:spacing w:line="360" w:lineRule="auto"/>
              <w:jc w:val="center"/>
            </w:pPr>
            <w:proofErr w:type="spellStart"/>
            <w:r>
              <w:t>AIoT</w:t>
            </w:r>
            <w:proofErr w:type="spellEnd"/>
          </w:p>
        </w:tc>
        <w:tc>
          <w:tcPr>
            <w:tcW w:w="6208" w:type="dxa"/>
            <w:vAlign w:val="center"/>
          </w:tcPr>
          <w:p w14:paraId="5BCA2280" w14:textId="7A874BD3" w:rsidR="00A4176C" w:rsidRPr="00A4176C" w:rsidRDefault="00A4176C" w:rsidP="007B24AE">
            <w:pPr>
              <w:spacing w:line="360" w:lineRule="auto"/>
              <w:jc w:val="left"/>
            </w:pPr>
            <w:r>
              <w:t>Artificial Internet of Things</w:t>
            </w:r>
          </w:p>
        </w:tc>
      </w:tr>
      <w:tr w:rsidR="00AC5885" w14:paraId="3823BDA9" w14:textId="77777777" w:rsidTr="007B24AE">
        <w:tc>
          <w:tcPr>
            <w:tcW w:w="2552" w:type="dxa"/>
            <w:vAlign w:val="center"/>
          </w:tcPr>
          <w:p w14:paraId="2BBE1ABF" w14:textId="646566D5" w:rsidR="00AC5885" w:rsidRPr="00A4176C" w:rsidRDefault="00A4176C" w:rsidP="007B24AE">
            <w:pPr>
              <w:spacing w:line="360" w:lineRule="auto"/>
              <w:jc w:val="center"/>
            </w:pPr>
            <w:r>
              <w:t>OLED</w:t>
            </w:r>
            <w:r w:rsidR="00AC5885" w:rsidRPr="00A4176C">
              <w:t xml:space="preserve"> </w:t>
            </w:r>
          </w:p>
        </w:tc>
        <w:tc>
          <w:tcPr>
            <w:tcW w:w="6208" w:type="dxa"/>
            <w:vAlign w:val="center"/>
          </w:tcPr>
          <w:p w14:paraId="3714E862" w14:textId="6B64197A" w:rsidR="00AC5885" w:rsidRPr="00A4176C" w:rsidRDefault="00A4176C" w:rsidP="007B24AE">
            <w:pPr>
              <w:spacing w:line="360" w:lineRule="auto"/>
              <w:jc w:val="left"/>
            </w:pPr>
            <w:r>
              <w:t>O</w:t>
            </w:r>
            <w:r w:rsidRPr="00A4176C">
              <w:t xml:space="preserve">rganic </w:t>
            </w:r>
            <w:r>
              <w:t>L</w:t>
            </w:r>
            <w:r w:rsidRPr="00A4176C">
              <w:t>ight-</w:t>
            </w:r>
            <w:r>
              <w:t>E</w:t>
            </w:r>
            <w:r w:rsidRPr="00A4176C">
              <w:t>mitting diode</w:t>
            </w:r>
          </w:p>
        </w:tc>
      </w:tr>
      <w:tr w:rsidR="00AC5885" w14:paraId="6FF0E546" w14:textId="77777777" w:rsidTr="007B24AE">
        <w:tc>
          <w:tcPr>
            <w:tcW w:w="2552" w:type="dxa"/>
            <w:vAlign w:val="center"/>
          </w:tcPr>
          <w:p w14:paraId="4E2FCFDD" w14:textId="77777777" w:rsidR="00AC5885" w:rsidRPr="00A4176C" w:rsidRDefault="00AC5885" w:rsidP="007B24AE">
            <w:pPr>
              <w:spacing w:line="360" w:lineRule="auto"/>
              <w:jc w:val="center"/>
            </w:pPr>
            <w:r w:rsidRPr="00A4176C">
              <w:t>LED</w:t>
            </w:r>
          </w:p>
        </w:tc>
        <w:tc>
          <w:tcPr>
            <w:tcW w:w="6208" w:type="dxa"/>
            <w:vAlign w:val="center"/>
          </w:tcPr>
          <w:p w14:paraId="1B463877" w14:textId="77777777" w:rsidR="00AC5885" w:rsidRPr="00A4176C" w:rsidRDefault="00AC5885" w:rsidP="007B24AE">
            <w:pPr>
              <w:spacing w:line="360" w:lineRule="auto"/>
              <w:jc w:val="left"/>
            </w:pPr>
            <w:r w:rsidRPr="00A4176C">
              <w:t>Light-Emitting diode</w:t>
            </w:r>
          </w:p>
        </w:tc>
      </w:tr>
      <w:tr w:rsidR="00AC5885" w14:paraId="2FD00360" w14:textId="77777777" w:rsidTr="007B24AE">
        <w:tc>
          <w:tcPr>
            <w:tcW w:w="2552" w:type="dxa"/>
            <w:vAlign w:val="center"/>
          </w:tcPr>
          <w:p w14:paraId="0798A98A" w14:textId="77777777" w:rsidR="00AC5885" w:rsidRPr="00A4176C" w:rsidRDefault="00AC5885" w:rsidP="007B24AE">
            <w:pPr>
              <w:spacing w:line="360" w:lineRule="auto"/>
              <w:jc w:val="center"/>
            </w:pPr>
            <w:r w:rsidRPr="00A4176C">
              <w:t>LoRa</w:t>
            </w:r>
          </w:p>
        </w:tc>
        <w:tc>
          <w:tcPr>
            <w:tcW w:w="6208" w:type="dxa"/>
            <w:vAlign w:val="center"/>
          </w:tcPr>
          <w:p w14:paraId="06ACD765" w14:textId="77777777" w:rsidR="00AC5885" w:rsidRPr="00A4176C" w:rsidRDefault="00AC5885" w:rsidP="007B24AE">
            <w:pPr>
              <w:spacing w:line="360" w:lineRule="auto"/>
              <w:jc w:val="left"/>
            </w:pPr>
            <w:r w:rsidRPr="00A4176C">
              <w:t>Long Range Wide Area</w:t>
            </w:r>
          </w:p>
        </w:tc>
      </w:tr>
      <w:tr w:rsidR="00AC5885" w14:paraId="2587AAB7" w14:textId="77777777" w:rsidTr="007B24AE">
        <w:tc>
          <w:tcPr>
            <w:tcW w:w="2552" w:type="dxa"/>
            <w:vAlign w:val="center"/>
          </w:tcPr>
          <w:p w14:paraId="5A1E50DE" w14:textId="77777777" w:rsidR="00AC5885" w:rsidRPr="00A4176C" w:rsidRDefault="00AC5885" w:rsidP="007B24AE">
            <w:pPr>
              <w:spacing w:line="360" w:lineRule="auto"/>
              <w:jc w:val="center"/>
            </w:pPr>
            <w:r w:rsidRPr="00A4176C">
              <w:t>SD Card</w:t>
            </w:r>
          </w:p>
        </w:tc>
        <w:tc>
          <w:tcPr>
            <w:tcW w:w="6208" w:type="dxa"/>
            <w:vAlign w:val="center"/>
          </w:tcPr>
          <w:p w14:paraId="58112A11" w14:textId="77777777" w:rsidR="00AC5885" w:rsidRPr="00A4176C" w:rsidRDefault="00AC5885" w:rsidP="007B24AE">
            <w:pPr>
              <w:spacing w:line="360" w:lineRule="auto"/>
              <w:jc w:val="left"/>
            </w:pPr>
            <w:r w:rsidRPr="00A4176C">
              <w:t>Secure Digital Card</w:t>
            </w:r>
          </w:p>
        </w:tc>
      </w:tr>
      <w:tr w:rsidR="00AC5885" w14:paraId="2F1DEAFB" w14:textId="77777777" w:rsidTr="007B24AE">
        <w:tc>
          <w:tcPr>
            <w:tcW w:w="2552" w:type="dxa"/>
            <w:vAlign w:val="center"/>
          </w:tcPr>
          <w:p w14:paraId="60ACEE78" w14:textId="48EAB805" w:rsidR="00AC5885" w:rsidRPr="00A4176C" w:rsidRDefault="00A4176C" w:rsidP="007B24AE">
            <w:pPr>
              <w:spacing w:line="360" w:lineRule="auto"/>
              <w:jc w:val="center"/>
            </w:pPr>
            <w:r>
              <w:t>RTC</w:t>
            </w:r>
          </w:p>
        </w:tc>
        <w:tc>
          <w:tcPr>
            <w:tcW w:w="6208" w:type="dxa"/>
            <w:vAlign w:val="center"/>
          </w:tcPr>
          <w:p w14:paraId="65455014" w14:textId="71AF7187" w:rsidR="00AC5885" w:rsidRPr="00A4176C" w:rsidRDefault="00A4176C" w:rsidP="007B24AE">
            <w:pPr>
              <w:spacing w:line="360" w:lineRule="auto"/>
              <w:jc w:val="left"/>
            </w:pPr>
            <w:r>
              <w:t>Real Time Clock</w:t>
            </w:r>
          </w:p>
        </w:tc>
      </w:tr>
      <w:tr w:rsidR="00AC5885" w14:paraId="5794B632" w14:textId="77777777" w:rsidTr="007B24AE">
        <w:tc>
          <w:tcPr>
            <w:tcW w:w="2552" w:type="dxa"/>
            <w:vAlign w:val="center"/>
          </w:tcPr>
          <w:p w14:paraId="29CC5F40" w14:textId="49C60615" w:rsidR="00AC5885" w:rsidRPr="00A4176C" w:rsidRDefault="00A4176C" w:rsidP="007B24AE">
            <w:pPr>
              <w:spacing w:line="360" w:lineRule="auto"/>
              <w:jc w:val="center"/>
            </w:pPr>
            <w:r>
              <w:t>GPRS</w:t>
            </w:r>
          </w:p>
        </w:tc>
        <w:tc>
          <w:tcPr>
            <w:tcW w:w="6208" w:type="dxa"/>
            <w:vAlign w:val="center"/>
          </w:tcPr>
          <w:p w14:paraId="206ED958" w14:textId="02F206C0" w:rsidR="00AC5885" w:rsidRPr="00A4176C" w:rsidRDefault="00A4176C" w:rsidP="007B24AE">
            <w:pPr>
              <w:spacing w:line="360" w:lineRule="auto"/>
              <w:jc w:val="left"/>
              <w:rPr>
                <w:cs/>
              </w:rPr>
            </w:pPr>
            <w:r w:rsidRPr="00A4176C">
              <w:t>General Packet Radio Service</w:t>
            </w:r>
          </w:p>
        </w:tc>
      </w:tr>
      <w:tr w:rsidR="00AC5885" w14:paraId="514D76F2" w14:textId="77777777" w:rsidTr="007B24AE">
        <w:tc>
          <w:tcPr>
            <w:tcW w:w="2552" w:type="dxa"/>
            <w:vAlign w:val="center"/>
          </w:tcPr>
          <w:p w14:paraId="275E6492" w14:textId="77777777" w:rsidR="00AC5885" w:rsidRPr="00A4176C" w:rsidRDefault="00AC5885" w:rsidP="007B24AE">
            <w:pPr>
              <w:spacing w:line="360" w:lineRule="auto"/>
              <w:jc w:val="center"/>
            </w:pPr>
            <w:r w:rsidRPr="00A4176C">
              <w:t>Wi-Fi</w:t>
            </w:r>
          </w:p>
        </w:tc>
        <w:tc>
          <w:tcPr>
            <w:tcW w:w="6208" w:type="dxa"/>
            <w:vAlign w:val="center"/>
          </w:tcPr>
          <w:p w14:paraId="6B45013D" w14:textId="77777777" w:rsidR="00AC5885" w:rsidRPr="00A4176C" w:rsidRDefault="00AC5885" w:rsidP="007B24AE">
            <w:pPr>
              <w:spacing w:line="360" w:lineRule="auto"/>
              <w:jc w:val="left"/>
            </w:pPr>
            <w:r w:rsidRPr="00A4176C">
              <w:t>Wireless Fidelity</w:t>
            </w:r>
          </w:p>
        </w:tc>
      </w:tr>
      <w:tr w:rsidR="00A4176C" w14:paraId="437933F2" w14:textId="77777777" w:rsidTr="007B24AE">
        <w:tc>
          <w:tcPr>
            <w:tcW w:w="2552" w:type="dxa"/>
            <w:vAlign w:val="center"/>
          </w:tcPr>
          <w:p w14:paraId="2A8F4CE0" w14:textId="3D3C3F5F" w:rsidR="00A4176C" w:rsidRPr="00A4176C" w:rsidRDefault="00A4176C" w:rsidP="007B24AE">
            <w:pPr>
              <w:spacing w:line="360" w:lineRule="auto"/>
              <w:jc w:val="center"/>
            </w:pPr>
            <w:r>
              <w:t>MPPT</w:t>
            </w:r>
          </w:p>
        </w:tc>
        <w:tc>
          <w:tcPr>
            <w:tcW w:w="6208" w:type="dxa"/>
            <w:vAlign w:val="center"/>
          </w:tcPr>
          <w:p w14:paraId="5684E605" w14:textId="691D5CD1" w:rsidR="00A4176C" w:rsidRPr="00A4176C" w:rsidRDefault="00A4176C" w:rsidP="007B24AE">
            <w:pPr>
              <w:spacing w:line="360" w:lineRule="auto"/>
              <w:jc w:val="left"/>
            </w:pPr>
            <w:r w:rsidRPr="00A4176C">
              <w:t>Maximum Power Point Tracking</w:t>
            </w:r>
          </w:p>
        </w:tc>
      </w:tr>
      <w:tr w:rsidR="00A4176C" w14:paraId="6D266377" w14:textId="77777777" w:rsidTr="007B24AE">
        <w:tc>
          <w:tcPr>
            <w:tcW w:w="2552" w:type="dxa"/>
            <w:vAlign w:val="center"/>
          </w:tcPr>
          <w:p w14:paraId="7E9CB434" w14:textId="1C68995A" w:rsidR="00A4176C" w:rsidRDefault="00A4176C" w:rsidP="007B24AE">
            <w:pPr>
              <w:spacing w:line="360" w:lineRule="auto"/>
              <w:jc w:val="center"/>
            </w:pPr>
            <w:r>
              <w:t>DB</w:t>
            </w:r>
          </w:p>
        </w:tc>
        <w:tc>
          <w:tcPr>
            <w:tcW w:w="6208" w:type="dxa"/>
            <w:vAlign w:val="center"/>
          </w:tcPr>
          <w:p w14:paraId="5CBA2B92" w14:textId="2C7B8755" w:rsidR="00A4176C" w:rsidRPr="00A4176C" w:rsidRDefault="00A4176C" w:rsidP="007B24AE">
            <w:pPr>
              <w:spacing w:line="360" w:lineRule="auto"/>
              <w:jc w:val="left"/>
            </w:pPr>
            <w:r>
              <w:t>Database</w:t>
            </w:r>
          </w:p>
        </w:tc>
      </w:tr>
      <w:tr w:rsidR="00A4176C" w14:paraId="6B01A1FA" w14:textId="77777777" w:rsidTr="007B24AE">
        <w:tc>
          <w:tcPr>
            <w:tcW w:w="2552" w:type="dxa"/>
            <w:vAlign w:val="center"/>
          </w:tcPr>
          <w:p w14:paraId="31D7D2C5" w14:textId="72FFC595" w:rsidR="00A4176C" w:rsidRDefault="00A4176C" w:rsidP="007B24AE">
            <w:pPr>
              <w:spacing w:line="360" w:lineRule="auto"/>
              <w:jc w:val="center"/>
            </w:pPr>
            <w:r>
              <w:t>Web-App</w:t>
            </w:r>
          </w:p>
        </w:tc>
        <w:tc>
          <w:tcPr>
            <w:tcW w:w="6208" w:type="dxa"/>
            <w:vAlign w:val="center"/>
          </w:tcPr>
          <w:p w14:paraId="3FBDAF7A" w14:textId="073F5F00" w:rsidR="00A4176C" w:rsidRDefault="00A4176C" w:rsidP="007B24AE">
            <w:pPr>
              <w:spacing w:line="360" w:lineRule="auto"/>
              <w:jc w:val="left"/>
            </w:pPr>
            <w:r>
              <w:t>Website Application</w:t>
            </w:r>
          </w:p>
        </w:tc>
      </w:tr>
      <w:tr w:rsidR="00A4176C" w14:paraId="78BEA13A" w14:textId="77777777" w:rsidTr="007B24AE">
        <w:tc>
          <w:tcPr>
            <w:tcW w:w="2552" w:type="dxa"/>
            <w:vAlign w:val="center"/>
          </w:tcPr>
          <w:p w14:paraId="4488FBF1" w14:textId="3FF3EBE4" w:rsidR="00A4176C" w:rsidRDefault="00A4176C" w:rsidP="007B24AE">
            <w:pPr>
              <w:spacing w:line="360" w:lineRule="auto"/>
              <w:jc w:val="center"/>
            </w:pPr>
            <w:r>
              <w:t>TDS</w:t>
            </w:r>
          </w:p>
        </w:tc>
        <w:tc>
          <w:tcPr>
            <w:tcW w:w="6208" w:type="dxa"/>
            <w:vAlign w:val="center"/>
          </w:tcPr>
          <w:p w14:paraId="563635E6" w14:textId="69EAB2D9" w:rsidR="00A4176C" w:rsidRDefault="00A4176C" w:rsidP="007B24AE">
            <w:pPr>
              <w:spacing w:line="360" w:lineRule="auto"/>
              <w:jc w:val="left"/>
            </w:pPr>
            <w:r w:rsidRPr="00A4176C">
              <w:t>Total Dissolved Solids</w:t>
            </w:r>
          </w:p>
        </w:tc>
      </w:tr>
      <w:tr w:rsidR="00A4176C" w14:paraId="4FE6D228" w14:textId="77777777" w:rsidTr="007B24AE">
        <w:tc>
          <w:tcPr>
            <w:tcW w:w="2552" w:type="dxa"/>
            <w:vAlign w:val="center"/>
          </w:tcPr>
          <w:p w14:paraId="39DE133F" w14:textId="3BE7569C" w:rsidR="00A4176C" w:rsidRDefault="00A4176C" w:rsidP="007B24AE">
            <w:pPr>
              <w:spacing w:line="360" w:lineRule="auto"/>
              <w:jc w:val="center"/>
            </w:pPr>
            <w:r>
              <w:t>pH</w:t>
            </w:r>
          </w:p>
        </w:tc>
        <w:tc>
          <w:tcPr>
            <w:tcW w:w="6208" w:type="dxa"/>
            <w:vAlign w:val="center"/>
          </w:tcPr>
          <w:p w14:paraId="17952631" w14:textId="36C684DA" w:rsidR="00A4176C" w:rsidRPr="00A4176C" w:rsidRDefault="00A4176C" w:rsidP="007B24AE">
            <w:pPr>
              <w:spacing w:line="360" w:lineRule="auto"/>
              <w:jc w:val="left"/>
            </w:pPr>
            <w:r>
              <w:t>Potential Hydrogen</w:t>
            </w:r>
          </w:p>
        </w:tc>
      </w:tr>
      <w:tr w:rsidR="00A4176C" w14:paraId="4FB6697D" w14:textId="77777777" w:rsidTr="007B24AE">
        <w:tc>
          <w:tcPr>
            <w:tcW w:w="2552" w:type="dxa"/>
            <w:vAlign w:val="center"/>
          </w:tcPr>
          <w:p w14:paraId="2F2FE50A" w14:textId="3D03022B" w:rsidR="00A4176C" w:rsidRDefault="00A4176C" w:rsidP="007B24AE">
            <w:pPr>
              <w:spacing w:line="360" w:lineRule="auto"/>
              <w:jc w:val="center"/>
            </w:pPr>
            <w:r>
              <w:t>TEMP</w:t>
            </w:r>
          </w:p>
        </w:tc>
        <w:tc>
          <w:tcPr>
            <w:tcW w:w="6208" w:type="dxa"/>
            <w:vAlign w:val="center"/>
          </w:tcPr>
          <w:p w14:paraId="5B726C6D" w14:textId="1AA9C869" w:rsidR="00A4176C" w:rsidRDefault="00A4176C" w:rsidP="007B24AE">
            <w:pPr>
              <w:spacing w:line="360" w:lineRule="auto"/>
              <w:jc w:val="left"/>
            </w:pPr>
            <w:r>
              <w:t>Temperature</w:t>
            </w:r>
          </w:p>
        </w:tc>
      </w:tr>
      <w:tr w:rsidR="00A4176C" w14:paraId="7E9598EE" w14:textId="77777777" w:rsidTr="007B24AE">
        <w:tc>
          <w:tcPr>
            <w:tcW w:w="2552" w:type="dxa"/>
            <w:vAlign w:val="center"/>
          </w:tcPr>
          <w:p w14:paraId="77E2B025" w14:textId="3DD1572C" w:rsidR="00A4176C" w:rsidRDefault="00A4176C" w:rsidP="007B24AE">
            <w:pPr>
              <w:spacing w:line="360" w:lineRule="auto"/>
              <w:jc w:val="center"/>
            </w:pPr>
            <w:r>
              <w:t>TUB</w:t>
            </w:r>
          </w:p>
        </w:tc>
        <w:tc>
          <w:tcPr>
            <w:tcW w:w="6208" w:type="dxa"/>
            <w:vAlign w:val="center"/>
          </w:tcPr>
          <w:p w14:paraId="4E8C7C9E" w14:textId="3C01B653" w:rsidR="00A4176C" w:rsidRDefault="00A4176C" w:rsidP="007B24AE">
            <w:pPr>
              <w:spacing w:line="360" w:lineRule="auto"/>
              <w:jc w:val="left"/>
            </w:pPr>
            <w:r>
              <w:t>Turbidity</w:t>
            </w:r>
          </w:p>
        </w:tc>
      </w:tr>
      <w:bookmarkEnd w:id="14"/>
    </w:tbl>
    <w:p w14:paraId="4DCB3541" w14:textId="216A3787" w:rsidR="00406B28" w:rsidRDefault="00406B28" w:rsidP="008B59C2">
      <w:pPr>
        <w:sectPr w:rsidR="00406B28" w:rsidSect="009B2248">
          <w:pgSz w:w="11906" w:h="16838" w:code="9"/>
          <w:pgMar w:top="1134" w:right="1134" w:bottom="1134" w:left="1440" w:header="709" w:footer="709" w:gutter="0"/>
          <w:cols w:space="708"/>
          <w:docGrid w:linePitch="360"/>
        </w:sectPr>
      </w:pPr>
    </w:p>
    <w:p w14:paraId="49A37771" w14:textId="77777777" w:rsidR="00A632EB" w:rsidRPr="00A632EB" w:rsidRDefault="00A632EB" w:rsidP="00A632EB"/>
    <w:p w14:paraId="4ADD48D1" w14:textId="13E169C5" w:rsidR="00A82167" w:rsidRPr="00E603FA" w:rsidRDefault="00E603FA" w:rsidP="00E603FA">
      <w:pPr>
        <w:pStyle w:val="Heading1"/>
        <w:tabs>
          <w:tab w:val="left" w:pos="450"/>
        </w:tabs>
      </w:pPr>
      <w:bookmarkStart w:id="15" w:name="_Toc133540602"/>
      <w:r w:rsidRPr="00E603FA">
        <w:rPr>
          <w:rFonts w:hint="cs"/>
          <w:cs/>
        </w:rPr>
        <w:t>២.សំណើរនៃការសិក្សាគម្រោង</w:t>
      </w:r>
      <w:bookmarkEnd w:id="15"/>
    </w:p>
    <w:p w14:paraId="2EC7B544" w14:textId="022496B8" w:rsidR="00197772" w:rsidRDefault="00197772" w:rsidP="00197772">
      <w:pPr>
        <w:pStyle w:val="Heading2"/>
      </w:pPr>
      <w:bookmarkStart w:id="16" w:name="_Toc133540603"/>
      <w:r>
        <w:rPr>
          <w:rFonts w:hint="cs"/>
          <w:cs/>
        </w:rPr>
        <w:t>២.១ សេចក្តីផ្តើម​</w:t>
      </w:r>
      <w:bookmarkEnd w:id="16"/>
    </w:p>
    <w:p w14:paraId="4A792E75" w14:textId="77777777" w:rsidR="008B2E62" w:rsidRDefault="000F0FDF" w:rsidP="008B2E62">
      <w:pPr>
        <w:spacing w:line="276" w:lineRule="auto"/>
        <w:ind w:firstLine="357"/>
        <w:rPr>
          <w:rFonts w:eastAsiaTheme="minorEastAsia"/>
          <w:color w:val="252525"/>
          <w:lang w:val="en-GB" w:eastAsia="ko-KR"/>
          <w14:ligatures w14:val="standardContextual"/>
        </w:rPr>
      </w:pPr>
      <w:bookmarkStart w:id="17" w:name="_Hlk164928261"/>
      <w:r>
        <w:t xml:space="preserve">  </w:t>
      </w:r>
      <w:r w:rsidR="004E06D7">
        <w:rPr>
          <w:rFonts w:hint="cs"/>
          <w:cs/>
        </w:rPr>
        <w:t>ប្រទេសកម្ពុជាជាប្រទេសកំពុងអភិវឌ្</w:t>
      </w:r>
      <w:r w:rsidR="00480DD0">
        <w:rPr>
          <w:rFonts w:hint="cs"/>
          <w:cs/>
        </w:rPr>
        <w:t>ឍ</w:t>
      </w:r>
      <w:r w:rsidR="004E06D7">
        <w:rPr>
          <w:rFonts w:hint="cs"/>
          <w:cs/>
        </w:rPr>
        <w:t>ទៅលើគ្រប់វិស័យ</w:t>
      </w:r>
      <w:r w:rsidR="00D165CC">
        <w:rPr>
          <w:rFonts w:hint="cs"/>
          <w:cs/>
        </w:rPr>
        <w:t xml:space="preserve"> </w:t>
      </w:r>
      <w:r w:rsidR="00EC5686">
        <w:rPr>
          <w:rFonts w:hint="cs"/>
          <w:cs/>
        </w:rPr>
        <w:t xml:space="preserve">​ </w:t>
      </w:r>
      <w:r w:rsidR="0007351F">
        <w:rPr>
          <w:rFonts w:hint="cs"/>
          <w:cs/>
        </w:rPr>
        <w:t>រាល់</w:t>
      </w:r>
      <w:r w:rsidR="00782390">
        <w:rPr>
          <w:rFonts w:hint="cs"/>
          <w:cs/>
        </w:rPr>
        <w:t>វិស័យទាំង</w:t>
      </w:r>
      <w:r w:rsidR="008B79E4">
        <w:rPr>
          <w:rFonts w:hint="cs"/>
          <w:cs/>
        </w:rPr>
        <w:t>នោះ</w:t>
      </w:r>
      <w:r w:rsidR="00D165CC">
        <w:rPr>
          <w:rFonts w:hint="cs"/>
          <w:cs/>
        </w:rPr>
        <w:t>​</w:t>
      </w:r>
      <w:r w:rsidR="0007351F">
        <w:rPr>
          <w:rFonts w:hint="cs"/>
          <w:cs/>
        </w:rPr>
        <w:t>ក៏ដូចជា</w:t>
      </w:r>
      <w:r w:rsidR="00D165CC">
        <w:rPr>
          <w:rFonts w:hint="cs"/>
          <w:cs/>
        </w:rPr>
        <w:t>ការរស់នៅប្រចាំថ្ងៃ</w:t>
      </w:r>
      <w:r w:rsidR="0007351F">
        <w:rPr>
          <w:rFonts w:hint="cs"/>
          <w:cs/>
        </w:rPr>
        <w:t>របស់ប្រជាពលរដ្ឋ</w:t>
      </w:r>
      <w:r w:rsidR="001E5339">
        <w:rPr>
          <w:rFonts w:hint="cs"/>
          <w:cs/>
        </w:rPr>
        <w:t xml:space="preserve">​ </w:t>
      </w:r>
      <w:r w:rsidR="00B00240">
        <w:rPr>
          <w:rFonts w:hint="cs"/>
          <w:cs/>
        </w:rPr>
        <w:t>ទឹកសាប</w:t>
      </w:r>
      <w:r w:rsidR="001E5339">
        <w:rPr>
          <w:rFonts w:hint="cs"/>
          <w:cs/>
        </w:rPr>
        <w:t>គឺជាតម្រូវការមួយដ៏</w:t>
      </w:r>
      <w:r w:rsidR="00782390">
        <w:rPr>
          <w:rFonts w:hint="cs"/>
          <w:cs/>
        </w:rPr>
        <w:t>ចាំបាច់</w:t>
      </w:r>
      <w:r w:rsidR="001E5339">
        <w:rPr>
          <w:rFonts w:hint="cs"/>
          <w:cs/>
        </w:rPr>
        <w:t>។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នៅក្នុងស្ថានភាពបច្ច</w:t>
      </w:r>
      <w:r w:rsidR="002D7E98">
        <w:rPr>
          <w:rFonts w:eastAsiaTheme="minorEastAsia" w:hint="cs"/>
          <w:color w:val="252525"/>
          <w:cs/>
          <w:lang w:val="en-GB" w:eastAsia="ko-KR"/>
          <w14:ligatures w14:val="standardContextual"/>
        </w:rPr>
        <w:t>ុ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ប</w:t>
      </w:r>
      <w:r w:rsidR="002D7E98">
        <w:rPr>
          <w:rFonts w:eastAsiaTheme="minorEastAsia" w:hint="cs"/>
          <w:color w:val="252525"/>
          <w:cs/>
          <w:lang w:val="en-GB" w:eastAsia="ko-KR"/>
          <w14:ligatures w14:val="standardContextual"/>
        </w:rPr>
        <w:t>្ប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ន្ននេះការបម្រែបម្រួលរបស់អាកាសធាតុគឺជាបញ្ហាធំមួយសម្រាប់មនុស្ស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ជាតិ និងសត្វជុំវិញពិភពលោក។ការបម្រែបម្រួលនេះធ្វើឲ្យមាន​ការកើនឡើងនូវកម្ដៅ​បណ្ដា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លឲ្យទឹកកកនៅតំបន់ប៉ូលបានរលាយចូលទៅសមុទ្រហើយតំបន់ផ្សេងទៀតក៏ត្រូវបានកម្ដៅធ្វើឲ្យទឹកទន្លេ,​ បឹងនិង ទឹកស្ទឹងមានការរីងស្ងួត រហូតដល់មានការបង្ករឲ្យមានមេរោគ និងទឹកចាប់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ផ្ដើម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មានភាពកក្វក់ក៏ដូចជាកកករផងដែរ។ កត្ដាទាំងនេះហើយ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ទើបពួកយើងបានសិក្សា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ស្រាវជ្រាវ និង រិះរកវិធីសាស្ត្រក្នុងការត្រួតពិនិត្យគុណភាពទឹក ដែលមានភាពងាយស្រួលនិងអាច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ត្រួតពិនិត្យ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បាន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​ន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គ្រប់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>​​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ពេលវេលាផងដែរ។បច្ចេកវិទ្យា</w:t>
      </w:r>
      <w:r w:rsidR="00483B59" w:rsidRPr="00A91CBA">
        <w:rPr>
          <w:rFonts w:eastAsiaTheme="minorEastAsia"/>
          <w:color w:val="252525"/>
          <w:lang w:val="ca-ES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AIoTs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(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Artificial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Internet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of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Things)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ត្រូវបានយើងយកមកប្រើប្រាស់នៅក្នុងគម្រោងមួយនេះ។ ការប្រើប្រាស់ បច្ចេកវិទ្យា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Cellular Network</w:t>
      </w:r>
      <w:r w:rsidR="008B2E62">
        <w:rPr>
          <w:rFonts w:eastAsiaTheme="minorEastAsia"/>
          <w:color w:val="252525"/>
          <w:lang w:val="ca-ES" w:eastAsia="ko-KR"/>
          <w14:ligatures w14:val="standardContextual"/>
        </w:rPr>
        <w:t xml:space="preserve"> GPRS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បានផ្ដល់អត្ថប្រយោជយ៉ាងសំខាន់ ក្នុងការភ្ជាប់ទិន្នន័យទាំងនោះទៅកាន់</w:t>
      </w:r>
      <w:r w:rsidR="008B2E62">
        <w:rPr>
          <w:rFonts w:eastAsiaTheme="minorEastAsia" w:hint="cs"/>
          <w:color w:val="252525"/>
          <w:cs/>
          <w:lang w:val="ca-ES" w:eastAsia="ko-KR"/>
          <w14:ligatures w14:val="standardContextual"/>
        </w:rPr>
        <w:t>អ្នកប្រើប្រាស់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ដើម្បីឲ្យអ្នកប្រើប្រាស់អាចត្រួតពិនិត្យមើលនូវគុណភាពទឹករបស់ខ្លួនគ្រប់ពេលវេលានិងគ្រប់ទីកន្លែង។ ​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LoRa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ឬ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Long Range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 គឺជាអ្នកដឹកនាំទិន្នន័យទាំងមូលមកកាន់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Gateway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ដើម្បីធ្វើការផ្សាយចេញ។​ ដោយចំងាយពី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Gateway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ទៅកាន់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LoRa Node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អាចមានរយះចំងាយ ពី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 1km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ទៅ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3km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។ មិនតែប៉ុណ្ណោះក្នុងគម្រោងមួយនេះ ពួកយើងក៏មានការព្យាករណ៏នូវ ស្ថានភាព ក៏ដូចជាអនាគត អំពី ទន្លេ</w:t>
      </w:r>
      <w:r w:rsidR="00483B59" w:rsidRPr="004546FF">
        <w:rPr>
          <w:rFonts w:eastAsiaTheme="minorEastAsia" w:hint="cs"/>
          <w:color w:val="252525"/>
          <w:cs/>
          <w:lang w:val="en-GB" w:eastAsia="ko-KR"/>
          <w14:ligatures w14:val="standardContextual"/>
        </w:rPr>
        <w:t xml:space="preserve">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និង បឹងផងដែរ។ ហើយធ្វើការជូនដំណឹងភ្លាមៗទៅកាន់អ្នកប្រើប្រាស់តាមរយះ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SMS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។ លើសពីនេះទៅទៀតនៅក្នុងការប្រើប្រាស់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 xml:space="preserve">LoRa Node Sensor 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 xml:space="preserve">ដោយអ្នកប្រើប្រាស់មិនចាំបាច់ទៅដល់ទីតាំងដើម្បីសាកថ្មនោះទេ។ គឺគ្រាន់តែត្រួតពិនិត្យពីចម្ងាយបាន ដោយសារតែពួកយើងបានប្រើប្រាស់នូវបច្ចេកវិទ្យា </w:t>
      </w:r>
      <w:r w:rsidR="00483B59" w:rsidRPr="004546FF">
        <w:rPr>
          <w:rFonts w:eastAsiaTheme="minorEastAsia"/>
          <w:color w:val="252525"/>
          <w:lang w:val="ca-ES" w:eastAsia="ko-KR"/>
          <w14:ligatures w14:val="standardContextual"/>
        </w:rPr>
        <w:t>Standalone Solar MPPT Charger</w:t>
      </w:r>
      <w:r w:rsidR="00483B59" w:rsidRPr="004546FF">
        <w:rPr>
          <w:rFonts w:eastAsiaTheme="minorEastAsia"/>
          <w:color w:val="252525"/>
          <w:cs/>
          <w:lang w:val="en-GB" w:eastAsia="ko-KR"/>
          <w14:ligatures w14:val="standardContextual"/>
        </w:rPr>
        <w:t>។</w:t>
      </w:r>
    </w:p>
    <w:p w14:paraId="7187AA43" w14:textId="45FCA717" w:rsidR="009E3F86" w:rsidRPr="008B2E62" w:rsidRDefault="00C12017" w:rsidP="008B2E62">
      <w:pPr>
        <w:spacing w:line="276" w:lineRule="auto"/>
        <w:ind w:firstLine="357"/>
        <w:rPr>
          <w:rFonts w:ascii="Khmer OS Muol Light" w:eastAsia="Times New Roman" w:hAnsi="Khmer OS Muol Light" w:cs="Khmer OS Muol Light"/>
          <w:color w:val="2E74B5" w:themeColor="accent5" w:themeShade="BF"/>
          <w:sz w:val="28"/>
          <w:szCs w:val="28"/>
          <w:lang w:val="ca-ES"/>
        </w:rPr>
      </w:pPr>
      <w:r>
        <w:rPr>
          <w:cs/>
        </w:rPr>
        <w:t>ដោយមើលឃើញពី</w:t>
      </w:r>
      <w:r w:rsidR="00623779">
        <w:rPr>
          <w:rFonts w:hint="cs"/>
          <w:cs/>
        </w:rPr>
        <w:t>បញ្ហា</w:t>
      </w:r>
      <w:r w:rsidR="00832525">
        <w:rPr>
          <w:cs/>
        </w:rPr>
        <w:t>ដូច</w:t>
      </w:r>
      <w:r w:rsidR="00832525">
        <w:rPr>
          <w:rFonts w:hint="cs"/>
          <w:cs/>
        </w:rPr>
        <w:t>ដែល</w:t>
      </w:r>
      <w:r w:rsidR="00832525">
        <w:rPr>
          <w:cs/>
        </w:rPr>
        <w:t>បានលើកឡើង</w:t>
      </w:r>
      <w:r w:rsidR="00832525">
        <w:rPr>
          <w:rFonts w:hint="cs"/>
          <w:cs/>
        </w:rPr>
        <w:t>ពី</w:t>
      </w:r>
      <w:r w:rsidR="00832525">
        <w:rPr>
          <w:cs/>
        </w:rPr>
        <w:t>ខាងលើ</w:t>
      </w:r>
      <w:r w:rsidR="00832525" w:rsidRPr="00483B59">
        <w:rPr>
          <w:lang w:val="ca-ES"/>
        </w:rPr>
        <w:t xml:space="preserve"> </w:t>
      </w:r>
      <w:r w:rsidR="00832525">
        <w:rPr>
          <w:rFonts w:hint="cs"/>
          <w:cs/>
        </w:rPr>
        <w:t>ស្របពេលជាមួយនឹង</w:t>
      </w:r>
      <w:r>
        <w:rPr>
          <w:cs/>
        </w:rPr>
        <w:t>ការរីកចម្រើននៃ</w:t>
      </w:r>
      <w:r w:rsidR="00832525">
        <w:rPr>
          <w:rFonts w:hint="cs"/>
          <w:cs/>
        </w:rPr>
        <w:t>​</w:t>
      </w:r>
      <w:r>
        <w:rPr>
          <w:cs/>
        </w:rPr>
        <w:t>បច្ចេកវិទ្យាទើបក្រុមយើងខ្ញុំសម្រេចចិត្តលើកយកនូវគម្រោងមួយដែលមានឈ្មោះថ</w:t>
      </w:r>
      <w:r w:rsidR="00483B59">
        <w:rPr>
          <w:rFonts w:hint="cs"/>
          <w:cs/>
        </w:rPr>
        <w:t>ា</w:t>
      </w:r>
      <w:r w:rsidR="00483B59" w:rsidRPr="00483B59">
        <w:rPr>
          <w:lang w:val="ca-ES"/>
        </w:rPr>
        <w:t xml:space="preserve"> </w:t>
      </w:r>
      <w:r w:rsidR="00483B59">
        <w:rPr>
          <w:lang w:val="ca-ES"/>
        </w:rPr>
        <w:t>“</w:t>
      </w:r>
      <w:r w:rsidR="00483B59" w:rsidRPr="00B00240">
        <w:rPr>
          <w:cs/>
        </w:rPr>
        <w:t>ការរចនានិងអនុវត្ត ប្រព័ន្ធ</w:t>
      </w:r>
      <w:r w:rsidR="00F70DDE" w:rsidRPr="00F70DDE">
        <w:rPr>
          <w:lang w:val="ca-ES"/>
        </w:rPr>
        <w:t xml:space="preserve"> </w:t>
      </w:r>
      <w:r w:rsidR="00483B59" w:rsidRPr="00483B59">
        <w:rPr>
          <w:lang w:val="ca-ES"/>
        </w:rPr>
        <w:t>IoT</w:t>
      </w:r>
      <w:r w:rsidR="00F70DDE">
        <w:rPr>
          <w:lang w:val="ca-ES"/>
        </w:rPr>
        <w:t xml:space="preserve"> </w:t>
      </w:r>
      <w:r w:rsidR="00483B59" w:rsidRPr="00B00240">
        <w:rPr>
          <w:cs/>
        </w:rPr>
        <w:t xml:space="preserve">ថាមពលទាបវាសគុណភាពទឹកដោយផ្អែកលើ </w:t>
      </w:r>
      <w:r w:rsidR="00483B59" w:rsidRPr="00483B59">
        <w:rPr>
          <w:lang w:val="ca-ES"/>
        </w:rPr>
        <w:t xml:space="preserve">LoRa </w:t>
      </w:r>
      <w:r w:rsidR="00483B59" w:rsidRPr="00B00240">
        <w:rPr>
          <w:cs/>
        </w:rPr>
        <w:t xml:space="preserve">និងបណ្ដាញ </w:t>
      </w:r>
      <w:r w:rsidR="00483B59" w:rsidRPr="00483B59">
        <w:rPr>
          <w:lang w:val="ca-ES"/>
        </w:rPr>
        <w:t xml:space="preserve">Cellular </w:t>
      </w:r>
      <w:r w:rsidR="00483B59" w:rsidRPr="00B00240">
        <w:rPr>
          <w:cs/>
        </w:rPr>
        <w:t xml:space="preserve">ជាមួយ </w:t>
      </w:r>
      <w:r w:rsidR="00483B59" w:rsidRPr="00483B59">
        <w:rPr>
          <w:lang w:val="ca-ES"/>
        </w:rPr>
        <w:t>Machine</w:t>
      </w:r>
      <w:r>
        <w:rPr>
          <w:cs/>
        </w:rPr>
        <w:t xml:space="preserve"> </w:t>
      </w:r>
      <w:r w:rsidR="00F70DDE" w:rsidRPr="00F70DDE">
        <w:rPr>
          <w:lang w:val="ca-ES"/>
        </w:rPr>
        <w:t>L</w:t>
      </w:r>
      <w:r w:rsidR="00F70DDE">
        <w:rPr>
          <w:lang w:val="ca-ES"/>
        </w:rPr>
        <w:t>earning</w:t>
      </w:r>
      <w:r w:rsidR="001E5339">
        <w:rPr>
          <w:cs/>
        </w:rPr>
        <w:t xml:space="preserve">។ </w:t>
      </w:r>
    </w:p>
    <w:p w14:paraId="5DDD454B" w14:textId="57F4AC54" w:rsidR="00C12017" w:rsidRPr="003873EA" w:rsidRDefault="00C12017" w:rsidP="00365780">
      <w:pPr>
        <w:pStyle w:val="Heading3"/>
        <w:rPr>
          <w:lang w:val="ca-ES"/>
        </w:rPr>
      </w:pPr>
      <w:bookmarkStart w:id="18" w:name="_Toc133540604"/>
      <w:bookmarkEnd w:id="17"/>
      <w:r>
        <w:rPr>
          <w:rFonts w:hint="cs"/>
          <w:cs/>
        </w:rPr>
        <w:t>២.១.១ ប្រវត្តិនៃគម្រោង</w:t>
      </w:r>
      <w:bookmarkEnd w:id="18"/>
      <w:r>
        <w:rPr>
          <w:rFonts w:hint="cs"/>
          <w:cs/>
        </w:rPr>
        <w:t xml:space="preserve"> </w:t>
      </w:r>
    </w:p>
    <w:p w14:paraId="5999C8CD" w14:textId="13BE9711" w:rsidR="00F70DDE" w:rsidRPr="00F70DDE" w:rsidRDefault="007161CB" w:rsidP="00F70DDE">
      <w:pPr>
        <w:pStyle w:val="BodyTextFirstIndent2"/>
        <w:ind w:left="709" w:firstLine="425"/>
        <w:rPr>
          <w:cs/>
          <w:lang w:val="ca-ES"/>
        </w:rPr>
        <w:sectPr w:rsidR="00F70DDE" w:rsidRPr="00F70DDE" w:rsidSect="009B2248">
          <w:pgSz w:w="11906" w:h="16838" w:code="9"/>
          <w:pgMar w:top="1134" w:right="1134" w:bottom="1134" w:left="1418" w:header="709" w:footer="709" w:gutter="0"/>
          <w:cols w:space="708"/>
          <w:docGrid w:linePitch="360"/>
        </w:sectPr>
      </w:pPr>
      <w:bookmarkStart w:id="19" w:name="_Hlk164928300"/>
      <w:r>
        <w:rPr>
          <w:rFonts w:hint="cs"/>
          <w:cs/>
        </w:rPr>
        <w:t>ប្រព័ន្ធ</w:t>
      </w:r>
      <w:r w:rsidR="00483B59">
        <w:rPr>
          <w:rFonts w:hint="cs"/>
          <w:cs/>
        </w:rPr>
        <w:t>ត្រួតពិនិត្យគុណភាពទឹក</w:t>
      </w:r>
      <w:r>
        <w:rPr>
          <w:rFonts w:hint="cs"/>
          <w:cs/>
        </w:rPr>
        <w:t xml:space="preserve"> អាចធ្វើការវាស់</w:t>
      </w:r>
      <w:r w:rsidR="00483B59">
        <w:rPr>
          <w:rFonts w:hint="cs"/>
          <w:cs/>
        </w:rPr>
        <w:t>គុណភាព</w:t>
      </w:r>
      <w:r>
        <w:rPr>
          <w:rFonts w:hint="cs"/>
          <w:cs/>
        </w:rPr>
        <w:t>ទឹក</w:t>
      </w:r>
      <w:r w:rsidR="00483B59">
        <w:rPr>
          <w:rFonts w:hint="cs"/>
          <w:cs/>
        </w:rPr>
        <w:t>រកសារធាតុជាតិពុលក្នុងទឹក</w:t>
      </w:r>
      <w:r w:rsidR="00994147">
        <w:rPr>
          <w:rFonts w:hint="cs"/>
          <w:cs/>
        </w:rPr>
        <w:t>ព្រមទាំងមានសម</w:t>
      </w:r>
      <w:r w:rsidR="004570CB">
        <w:rPr>
          <w:rFonts w:hint="cs"/>
          <w:cs/>
        </w:rPr>
        <w:t>ត្ថភាពក្នុង</w:t>
      </w:r>
      <w:r w:rsidR="00994147">
        <w:rPr>
          <w:rFonts w:hint="cs"/>
          <w:cs/>
        </w:rPr>
        <w:t>ការបញ្ជូនទិន្នន័យ</w:t>
      </w:r>
      <w:r w:rsidR="004570CB">
        <w:rPr>
          <w:rFonts w:hint="cs"/>
          <w:cs/>
        </w:rPr>
        <w:lastRenderedPageBreak/>
        <w:t>ទៅ</w:t>
      </w:r>
      <w:r w:rsidR="00994147">
        <w:rPr>
          <w:rFonts w:hint="cs"/>
          <w:cs/>
        </w:rPr>
        <w:t>កាន់</w:t>
      </w:r>
      <w:r w:rsidR="0030563D">
        <w:rPr>
          <w:rFonts w:hint="cs"/>
          <w:cs/>
        </w:rPr>
        <w:t>អ្នក</w:t>
      </w:r>
      <w:r w:rsidR="00A73BD8">
        <w:rPr>
          <w:rFonts w:hint="cs"/>
          <w:cs/>
        </w:rPr>
        <w:t>ត្រួតពិនិត្យ</w:t>
      </w:r>
      <w:r w:rsidR="004E6732">
        <w:rPr>
          <w:rFonts w:hint="cs"/>
          <w:cs/>
        </w:rPr>
        <w:t xml:space="preserve"> ដើម្បីមានភាពងាយស្រួលក្នុងការគ្រប់គ្រង</w:t>
      </w:r>
      <w:r w:rsidR="002063A6">
        <w:rPr>
          <w:rFonts w:hint="cs"/>
          <w:cs/>
        </w:rPr>
        <w:t>សមស្របទៅនឹងតម្រូវការ​​</w:t>
      </w:r>
      <w:r w:rsidR="004E6732">
        <w:rPr>
          <w:rFonts w:hint="cs"/>
          <w:cs/>
        </w:rPr>
        <w:t>របស់អ្នកប្រើប្រាស់</w:t>
      </w:r>
      <w:r w:rsidR="002063A6">
        <w:rPr>
          <w:rFonts w:hint="cs"/>
          <w:cs/>
        </w:rPr>
        <w:t xml:space="preserve"> លើសពីនេះទៅទៀតជួយបញ្ជៀសនៅរាល់បញ្ហាមួយចំនួនដែលអាចនឹងកើតឡើងដូចជា </w:t>
      </w:r>
      <w:r w:rsidR="00A73BD8" w:rsidRPr="0073205F">
        <w:rPr>
          <w:rFonts w:hint="cs"/>
          <w:shd w:val="clear" w:color="auto" w:fill="FFFFFF" w:themeFill="background1"/>
          <w:cs/>
        </w:rPr>
        <w:t>អាចបញ្ជូនជា</w:t>
      </w:r>
      <w:r w:rsidR="00A73BD8" w:rsidRPr="00E66E5D">
        <w:rPr>
          <w:rFonts w:hint="cs"/>
          <w:shd w:val="clear" w:color="auto" w:fill="FFFFFF" w:themeFill="background1"/>
          <w:cs/>
        </w:rPr>
        <w:t>ព័ត៌មាន</w:t>
      </w:r>
      <w:r w:rsidR="00A73BD8">
        <w:rPr>
          <w:rFonts w:hint="cs"/>
          <w:cs/>
        </w:rPr>
        <w:t>ទៅកាន់</w:t>
      </w:r>
      <w:r w:rsidR="004570CB">
        <w:rPr>
          <w:rFonts w:hint="cs"/>
          <w:cs/>
        </w:rPr>
        <w:t>អ្នក</w:t>
      </w:r>
      <w:r w:rsidR="00A73BD8">
        <w:rPr>
          <w:rFonts w:hint="cs"/>
          <w:cs/>
        </w:rPr>
        <w:t>ត្រួតពិនិត្យតាមរយៈការបញ្ជូនទិន្នន័យឥតខ្សែ</w:t>
      </w:r>
      <w:r w:rsidR="00D740BC">
        <w:rPr>
          <w:lang w:val="ca-ES"/>
        </w:rPr>
        <w:t xml:space="preserve"> </w:t>
      </w:r>
      <w:r w:rsidR="0002659C" w:rsidRPr="003873EA">
        <w:rPr>
          <w:lang w:val="ca-ES"/>
        </w:rPr>
        <w:t>LoRa</w:t>
      </w:r>
      <w:r w:rsidR="00F70DDE">
        <w:rPr>
          <w:lang w:val="ca-ES"/>
        </w:rPr>
        <w:t>,</w:t>
      </w:r>
      <w:r w:rsidR="00D740BC">
        <w:rPr>
          <w:lang w:val="ca-ES"/>
        </w:rPr>
        <w:t xml:space="preserve"> Wifi, </w:t>
      </w:r>
      <w:r w:rsidR="008B2E62" w:rsidRPr="008B2E62">
        <w:rPr>
          <w:lang w:val="ca-ES"/>
        </w:rPr>
        <w:t>G</w:t>
      </w:r>
      <w:r w:rsidR="008B2E62">
        <w:rPr>
          <w:lang w:val="ca-ES"/>
        </w:rPr>
        <w:t>PRS</w:t>
      </w:r>
      <w:r w:rsidR="00230B7E">
        <w:rPr>
          <w:lang w:val="ca-ES"/>
        </w:rPr>
        <w:t xml:space="preserve"> </w:t>
      </w:r>
      <w:r w:rsidR="00887436">
        <w:rPr>
          <w:rFonts w:hint="cs"/>
          <w:cs/>
        </w:rPr>
        <w:t xml:space="preserve">។ </w:t>
      </w:r>
      <w:r w:rsidR="00493E74">
        <w:rPr>
          <w:rFonts w:hint="cs"/>
          <w:cs/>
        </w:rPr>
        <w:t xml:space="preserve">ជាក់ស្តែង </w:t>
      </w:r>
      <w:r w:rsidR="00A97A79" w:rsidRPr="003873EA">
        <w:rPr>
          <w:lang w:val="ca-ES"/>
        </w:rPr>
        <w:t xml:space="preserve">Main </w:t>
      </w:r>
      <w:r w:rsidR="004570CB" w:rsidRPr="003873EA">
        <w:rPr>
          <w:lang w:val="ca-ES"/>
        </w:rPr>
        <w:t>C</w:t>
      </w:r>
      <w:r w:rsidR="00A97A79" w:rsidRPr="003873EA">
        <w:rPr>
          <w:lang w:val="ca-ES"/>
        </w:rPr>
        <w:t xml:space="preserve">ontroller </w:t>
      </w:r>
      <w:r w:rsidR="00D740BC">
        <w:rPr>
          <w:lang w:val="ca-ES"/>
        </w:rPr>
        <w:t xml:space="preserve">system </w:t>
      </w:r>
      <w:r w:rsidR="00493E74">
        <w:rPr>
          <w:rFonts w:hint="cs"/>
          <w:cs/>
        </w:rPr>
        <w:t>វា</w:t>
      </w:r>
      <w:r w:rsidR="00A97A79">
        <w:rPr>
          <w:rFonts w:hint="cs"/>
          <w:cs/>
        </w:rPr>
        <w:t>អាចប្រើប្រាស់សម្រាប់ការត្រួតពិនិត្យពី</w:t>
      </w:r>
      <w:r w:rsidR="00493E74">
        <w:rPr>
          <w:rFonts w:hint="cs"/>
          <w:cs/>
        </w:rPr>
        <w:t>ច</w:t>
      </w:r>
      <w:r w:rsidR="00A97A79">
        <w:rPr>
          <w:rFonts w:hint="cs"/>
          <w:cs/>
        </w:rPr>
        <w:t>ម្ងាយ និងគ្រប់គ្រងលើ</w:t>
      </w:r>
      <w:r w:rsidR="00493E74" w:rsidRPr="0007351F">
        <w:rPr>
          <w:cs/>
        </w:rPr>
        <w:t>ឧ</w:t>
      </w:r>
      <w:r w:rsidR="00493E74">
        <w:rPr>
          <w:rFonts w:hint="cs"/>
          <w:cs/>
        </w:rPr>
        <w:t>បករណ៍បានតាមរយៈ</w:t>
      </w:r>
      <w:r w:rsidR="00F40845">
        <w:rPr>
          <w:rFonts w:hint="cs"/>
          <w:cs/>
          <w:lang w:val="ca-ES"/>
        </w:rPr>
        <w:t>កុំព្យូទ័រ</w:t>
      </w:r>
      <w:r w:rsidR="00F40845">
        <w:rPr>
          <w:rFonts w:hint="cs"/>
          <w:cs/>
        </w:rPr>
        <w:t xml:space="preserve"> និងទូរស័ព្ទ</w:t>
      </w:r>
      <w:r w:rsidR="00493E74">
        <w:rPr>
          <w:rFonts w:hint="cs"/>
          <w:cs/>
        </w:rPr>
        <w:t>។</w:t>
      </w:r>
      <w:r w:rsidR="00493E74" w:rsidRPr="003873EA">
        <w:rPr>
          <w:lang w:val="ca-ES"/>
        </w:rPr>
        <w:t xml:space="preserve"> </w:t>
      </w:r>
      <w:r w:rsidR="00465576" w:rsidRPr="003873EA">
        <w:rPr>
          <w:lang w:val="ca-ES"/>
        </w:rPr>
        <w:t xml:space="preserve"> </w:t>
      </w:r>
      <w:r w:rsidR="009C404C">
        <w:rPr>
          <w:rFonts w:hint="cs"/>
          <w:cs/>
        </w:rPr>
        <w:t>លើសពីនេះទៅទៀត</w:t>
      </w:r>
      <w:r w:rsidR="00172D1A">
        <w:rPr>
          <w:rFonts w:hint="cs"/>
          <w:cs/>
        </w:rPr>
        <w:t>​ក៏មាន</w:t>
      </w:r>
      <w:r w:rsidR="00423201">
        <w:rPr>
          <w:rFonts w:hint="cs"/>
          <w:cs/>
        </w:rPr>
        <w:t>រួមបញ្ជូលការប្រើប្រាស់</w:t>
      </w:r>
      <w:r w:rsidR="00172D1A">
        <w:rPr>
          <w:rFonts w:hint="cs"/>
          <w:cs/>
        </w:rPr>
        <w:t xml:space="preserve">តាមរយៈ </w:t>
      </w:r>
      <w:r w:rsidR="00172D1A" w:rsidRPr="003873EA">
        <w:rPr>
          <w:lang w:val="ca-ES"/>
        </w:rPr>
        <w:t xml:space="preserve">IOT Network </w:t>
      </w:r>
      <w:r w:rsidR="007E0533">
        <w:rPr>
          <w:rFonts w:hint="cs"/>
          <w:cs/>
        </w:rPr>
        <w:t>សម្រាប់ការត្រួតពិនិត្យ</w:t>
      </w:r>
      <w:r w:rsidR="00F40845">
        <w:rPr>
          <w:rFonts w:hint="cs"/>
          <w:cs/>
        </w:rPr>
        <w:t>គុណភាព</w:t>
      </w:r>
      <w:r w:rsidR="007E0533">
        <w:rPr>
          <w:rFonts w:hint="cs"/>
          <w:cs/>
        </w:rPr>
        <w:t>ទឹក</w:t>
      </w:r>
      <w:r w:rsidR="00172D1A">
        <w:rPr>
          <w:rFonts w:hint="cs"/>
          <w:cs/>
        </w:rPr>
        <w:t>ដោយប្រើប្រាស់</w:t>
      </w:r>
      <w:r w:rsidR="00423201">
        <w:rPr>
          <w:rFonts w:hint="cs"/>
          <w:cs/>
        </w:rPr>
        <w:t>បច្ចេកវិទ្យា</w:t>
      </w:r>
      <w:r w:rsidR="00172D1A" w:rsidRPr="00C21536">
        <w:rPr>
          <w:cs/>
        </w:rPr>
        <w:t>ឥតខ្សែ</w:t>
      </w:r>
      <w:r w:rsidR="005011C5">
        <w:rPr>
          <w:rFonts w:hint="cs"/>
          <w:cs/>
        </w:rPr>
        <w:t xml:space="preserve"> </w:t>
      </w:r>
      <w:r w:rsidR="00F40845" w:rsidRPr="00F40845">
        <w:rPr>
          <w:lang w:val="ca-ES"/>
        </w:rPr>
        <w:t>L</w:t>
      </w:r>
      <w:r w:rsidR="00F40845">
        <w:rPr>
          <w:lang w:val="ca-ES"/>
        </w:rPr>
        <w:t xml:space="preserve">oRa, </w:t>
      </w:r>
      <w:r w:rsidR="00095CE8" w:rsidRPr="003873EA">
        <w:rPr>
          <w:lang w:val="ca-ES"/>
        </w:rPr>
        <w:t>Wi-Fi</w:t>
      </w:r>
      <w:r w:rsidR="00F40845">
        <w:rPr>
          <w:lang w:val="ca-ES"/>
        </w:rPr>
        <w:t xml:space="preserve">, </w:t>
      </w:r>
      <w:r w:rsidR="00230B7E">
        <w:rPr>
          <w:lang w:val="ca-ES"/>
        </w:rPr>
        <w:t>GPRS</w:t>
      </w:r>
      <w:r w:rsidR="00A632EB" w:rsidRPr="003873EA">
        <w:rPr>
          <w:lang w:val="ca-ES"/>
        </w:rPr>
        <w:t xml:space="preserve"> </w:t>
      </w:r>
      <w:r w:rsidR="00A632EB">
        <w:rPr>
          <w:cs/>
        </w:rPr>
        <w:t>សម្រាប់ការបញ្ជូន</w:t>
      </w:r>
      <w:r w:rsidR="00A71A00">
        <w:rPr>
          <w:rFonts w:hint="cs"/>
          <w:cs/>
        </w:rPr>
        <w:t xml:space="preserve"> </w:t>
      </w:r>
      <w:r w:rsidR="00A632EB">
        <w:rPr>
          <w:rFonts w:hint="cs"/>
          <w:cs/>
        </w:rPr>
        <w:t>និងចែករំលែកន</w:t>
      </w:r>
      <w:r w:rsidR="00702A6F">
        <w:rPr>
          <w:rFonts w:hint="cs"/>
          <w:cs/>
        </w:rPr>
        <w:t>ូវ</w:t>
      </w:r>
      <w:r w:rsidR="00A632EB">
        <w:rPr>
          <w:rFonts w:hint="cs"/>
          <w:cs/>
        </w:rPr>
        <w:t xml:space="preserve">ទិន្នន័យព្រមទាំងធ្វើការបង្ហាញទៅលើ </w:t>
      </w:r>
      <w:r w:rsidR="00A632EB" w:rsidRPr="003873EA">
        <w:rPr>
          <w:rFonts w:hint="cs"/>
          <w:lang w:val="ca-ES"/>
        </w:rPr>
        <w:t>Cloud</w:t>
      </w:r>
      <w:r w:rsidR="005011C5" w:rsidRPr="003873EA">
        <w:rPr>
          <w:lang w:val="ca-ES"/>
        </w:rPr>
        <w:t xml:space="preserve"> Server</w:t>
      </w:r>
      <w:r w:rsidR="005374BF">
        <w:rPr>
          <w:rFonts w:hint="cs"/>
          <w:cs/>
        </w:rPr>
        <w:t>។</w:t>
      </w:r>
      <w:r w:rsidR="00F70DDE" w:rsidRPr="00F70DDE">
        <w:rPr>
          <w:lang w:val="ca-ES"/>
        </w:rPr>
        <w:t xml:space="preserve">  </w:t>
      </w:r>
      <w:r w:rsidR="00F70DDE">
        <w:rPr>
          <w:rFonts w:hint="cs"/>
          <w:cs/>
          <w:lang w:val="ca-ES"/>
        </w:rPr>
        <w:t>​មិនតែប៉ុណ្ណោះ ប្រព័ន្ធត្រួតពិនិត្យទឹកអាចធ្វើការព្យាករណ៏អំពីបញ្ហាដែលកើតមានក្នុងរយះពេល</w:t>
      </w:r>
      <w:r w:rsidR="00230B7E">
        <w:rPr>
          <w:rFonts w:hint="cs"/>
          <w:cs/>
          <w:lang w:val="ca-ES"/>
        </w:rPr>
        <w:t>ណាមួយ</w:t>
      </w:r>
      <w:r w:rsidR="00F70DDE">
        <w:rPr>
          <w:rFonts w:hint="cs"/>
          <w:cs/>
          <w:lang w:val="ca-ES"/>
        </w:rPr>
        <w:t xml:space="preserve"> ។  ដូចនេះអ្នកប្រើប្រាស់អាចដឹងមុនចំពោះបញ្ហាដែលកើតមានឡើងហើយ ងាយស្រួលក្នុងការរកដំណោះស្រាយក្នុងការបញ្ចៀសនូវបញ្ហាទាំងនេះ។</w:t>
      </w:r>
    </w:p>
    <w:bookmarkEnd w:id="19"/>
    <w:p w14:paraId="302A0F95" w14:textId="58A4926E" w:rsidR="00181E94" w:rsidRPr="003873EA" w:rsidRDefault="00181E94" w:rsidP="00181E94">
      <w:pPr>
        <w:tabs>
          <w:tab w:val="left" w:pos="1560"/>
        </w:tabs>
        <w:ind w:left="709" w:firstLine="851"/>
        <w:rPr>
          <w:lang w:val="ca-ES"/>
        </w:rPr>
      </w:pPr>
    </w:p>
    <w:p w14:paraId="5753B450" w14:textId="77777777" w:rsidR="00C33DD4" w:rsidRPr="003873EA" w:rsidRDefault="00C33DD4" w:rsidP="00365780">
      <w:pPr>
        <w:pStyle w:val="Heading3"/>
        <w:rPr>
          <w:lang w:val="ca-ES"/>
        </w:rPr>
      </w:pPr>
      <w:bookmarkStart w:id="20" w:name="_Toc133540605"/>
      <w:r>
        <w:rPr>
          <w:rFonts w:hint="cs"/>
          <w:cs/>
        </w:rPr>
        <w:t>២.១.២ គោលដៅ</w:t>
      </w:r>
      <w:bookmarkEnd w:id="20"/>
    </w:p>
    <w:p w14:paraId="4D4DD42B" w14:textId="6C76DCF0" w:rsidR="0041423E" w:rsidRPr="003873EA" w:rsidRDefault="005B127B" w:rsidP="007B24AE">
      <w:pPr>
        <w:ind w:left="993" w:hanging="1620"/>
        <w:rPr>
          <w:lang w:val="ca-ES"/>
        </w:rPr>
      </w:pPr>
      <w:r>
        <w:rPr>
          <w:cs/>
        </w:rPr>
        <w:tab/>
      </w:r>
      <w:bookmarkStart w:id="21" w:name="_Hlk164928320"/>
      <w:r w:rsidR="00FC1C98">
        <w:rPr>
          <w:rFonts w:hint="cs"/>
          <w:cs/>
        </w:rPr>
        <w:t>គោលដៅក្នុងការបង្កើតគម្រោងនេះឡើង</w:t>
      </w:r>
      <w:r w:rsidR="007B668E">
        <w:rPr>
          <w:rFonts w:hint="cs"/>
          <w:cs/>
        </w:rPr>
        <w:t>រួមមាន</w:t>
      </w:r>
      <w:r w:rsidR="00FC1C98">
        <w:rPr>
          <w:rFonts w:hint="cs"/>
          <w:cs/>
        </w:rPr>
        <w:t>៖</w:t>
      </w:r>
    </w:p>
    <w:p w14:paraId="3DD160EB" w14:textId="1F1A67F9" w:rsidR="0041423E" w:rsidRPr="003873EA" w:rsidRDefault="007B668E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បង្កើតប្រព័ន្ធ</w:t>
      </w:r>
      <w:r w:rsidR="008A3C41">
        <w:rPr>
          <w:rFonts w:hint="cs"/>
          <w:cs/>
        </w:rPr>
        <w:t>ត្រួតពិនិត្យ</w:t>
      </w:r>
      <w:r w:rsidR="00EA29C4">
        <w:rPr>
          <w:rFonts w:hint="cs"/>
          <w:cs/>
        </w:rPr>
        <w:t>គុណភាព</w:t>
      </w:r>
      <w:r w:rsidR="008A3C41">
        <w:rPr>
          <w:rFonts w:hint="cs"/>
          <w:cs/>
        </w:rPr>
        <w:t>ទឹក</w:t>
      </w:r>
      <w:r>
        <w:rPr>
          <w:rFonts w:hint="cs"/>
          <w:cs/>
        </w:rPr>
        <w:t xml:space="preserve"> ដោយប្រើប្រាស់  </w:t>
      </w:r>
      <w:r w:rsidR="00F86549" w:rsidRPr="003873EA">
        <w:rPr>
          <w:lang w:val="ca-ES"/>
        </w:rPr>
        <w:t>LoRa</w:t>
      </w:r>
      <w:r w:rsidR="00546183">
        <w:rPr>
          <w:rFonts w:hint="cs"/>
          <w:cs/>
        </w:rPr>
        <w:t xml:space="preserve"> សម្រាប់</w:t>
      </w:r>
      <w:r w:rsidR="000A7BA0">
        <w:rPr>
          <w:rFonts w:hint="cs"/>
          <w:cs/>
        </w:rPr>
        <w:t>ការ</w:t>
      </w:r>
      <w:r w:rsidR="00546183">
        <w:rPr>
          <w:rFonts w:hint="cs"/>
          <w:cs/>
        </w:rPr>
        <w:t>បញ្ជូនទិន្នន័យ</w:t>
      </w:r>
    </w:p>
    <w:p w14:paraId="007F370A" w14:textId="76DC66C1" w:rsidR="003E2C15" w:rsidRPr="003873EA" w:rsidRDefault="00230B7E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 xml:space="preserve">បង្កើត </w:t>
      </w:r>
      <w:r w:rsidRPr="00230B7E">
        <w:rPr>
          <w:lang w:val="ca-ES"/>
        </w:rPr>
        <w:t xml:space="preserve">LoRa </w:t>
      </w:r>
      <w:r w:rsidR="00CB344D">
        <w:t>4</w:t>
      </w:r>
      <w:r w:rsidR="00F70DDE">
        <w:rPr>
          <w:rFonts w:hint="cs"/>
          <w:cs/>
        </w:rPr>
        <w:t xml:space="preserve"> </w:t>
      </w:r>
      <w:r w:rsidR="00173863">
        <w:rPr>
          <w:rFonts w:hint="cs"/>
          <w:cs/>
        </w:rPr>
        <w:t>ស្ថានីយ</w:t>
      </w:r>
      <w:r w:rsidR="0007302D">
        <w:rPr>
          <w:rFonts w:hint="cs"/>
          <w:cs/>
        </w:rPr>
        <w:t xml:space="preserve"> </w:t>
      </w:r>
      <w:r w:rsidR="00B10F99">
        <w:rPr>
          <w:rFonts w:hint="cs"/>
          <w:cs/>
        </w:rPr>
        <w:t>ដែលមាន</w:t>
      </w:r>
      <w:r w:rsidR="002F0ED4">
        <w:rPr>
          <w:rFonts w:hint="cs"/>
          <w:cs/>
        </w:rPr>
        <w:t>ទីតាំងផ្សេងគ្នា</w:t>
      </w:r>
    </w:p>
    <w:p w14:paraId="32B76BBF" w14:textId="4063E7B5" w:rsidR="00545832" w:rsidRPr="003873EA" w:rsidRDefault="002F0ED4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ទិន្នន័យដែលទទួលបាន</w:t>
      </w:r>
      <w:r w:rsidR="00D057D5">
        <w:rPr>
          <w:rFonts w:hint="cs"/>
          <w:cs/>
        </w:rPr>
        <w:t>ពី</w:t>
      </w:r>
      <w:r w:rsidR="007F01BB">
        <w:rPr>
          <w:rFonts w:hint="cs"/>
          <w:cs/>
        </w:rPr>
        <w:t>ការវាស់ស្ទង់នឹងត្រូវបញ្ជូនពី</w:t>
      </w:r>
      <w:r>
        <w:rPr>
          <w:rFonts w:hint="cs"/>
          <w:cs/>
        </w:rPr>
        <w:t>ស្ថានីយ</w:t>
      </w:r>
      <w:r w:rsidR="007F01BB">
        <w:rPr>
          <w:rFonts w:hint="cs"/>
          <w:cs/>
        </w:rPr>
        <w:t>មួយ</w:t>
      </w:r>
      <w:r w:rsidR="00D057D5">
        <w:rPr>
          <w:rFonts w:hint="cs"/>
          <w:cs/>
        </w:rPr>
        <w:t>ទៅ</w:t>
      </w:r>
      <w:r w:rsidR="003A4897">
        <w:rPr>
          <w:rFonts w:hint="cs"/>
          <w:cs/>
        </w:rPr>
        <w:t>កាន់ស្ថានីយ</w:t>
      </w:r>
      <w:r w:rsidR="007F01BB">
        <w:rPr>
          <w:rFonts w:hint="cs"/>
          <w:cs/>
        </w:rPr>
        <w:t>មួយទៀត</w:t>
      </w:r>
      <w:r w:rsidR="003A4897">
        <w:rPr>
          <w:rFonts w:hint="cs"/>
          <w:cs/>
        </w:rPr>
        <w:t xml:space="preserve">តាមរយៈ </w:t>
      </w:r>
      <w:r w:rsidR="00F86549" w:rsidRPr="003873EA">
        <w:rPr>
          <w:lang w:val="ca-ES"/>
        </w:rPr>
        <w:t>LoRa</w:t>
      </w:r>
    </w:p>
    <w:p w14:paraId="401D4BC8" w14:textId="33A4986E" w:rsidR="006910F5" w:rsidRPr="00D83AEF" w:rsidRDefault="00230B7E" w:rsidP="007B24A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បង្កើតស្ថានីយគោលដែលអាចបញ្ជូនទិន្នន័យទៅ</w:t>
      </w:r>
      <w:r w:rsidR="00EE4483">
        <w:rPr>
          <w:rFonts w:hint="cs"/>
          <w:cs/>
        </w:rPr>
        <w:t>កាន់</w:t>
      </w:r>
      <w:r w:rsidR="00447DE7">
        <w:rPr>
          <w:rFonts w:hint="cs"/>
          <w:cs/>
        </w:rPr>
        <w:t>ទូរស័ព្ទ</w:t>
      </w:r>
      <w:r w:rsidR="008A3C41">
        <w:rPr>
          <w:rFonts w:hint="cs"/>
          <w:cs/>
        </w:rPr>
        <w:t>ដៃ និងកុំព្យូទ័រ</w:t>
      </w:r>
      <w:r w:rsidR="00CB344D">
        <w:t xml:space="preserve"> (Web-App)</w:t>
      </w:r>
    </w:p>
    <w:p w14:paraId="7849D486" w14:textId="5C97251C" w:rsidR="00D83AEF" w:rsidRPr="00230B7E" w:rsidRDefault="00D83AEF" w:rsidP="00230B7E">
      <w:pPr>
        <w:pStyle w:val="ListParagraph"/>
        <w:numPr>
          <w:ilvl w:val="0"/>
          <w:numId w:val="6"/>
        </w:numPr>
        <w:ind w:left="1701" w:hanging="425"/>
        <w:rPr>
          <w:lang w:val="ca-ES"/>
        </w:rPr>
      </w:pPr>
      <w:r>
        <w:rPr>
          <w:rFonts w:hint="cs"/>
          <w:cs/>
        </w:rPr>
        <w:t>ធ្វើការព្យាករណ៍ទិន្នន័យរបស់គុណភាពទឹក</w:t>
      </w:r>
    </w:p>
    <w:bookmarkEnd w:id="21"/>
    <w:p w14:paraId="43F0F967" w14:textId="6D97DC73" w:rsidR="005C2486" w:rsidRPr="003873EA" w:rsidRDefault="005C2486" w:rsidP="005C2486">
      <w:pPr>
        <w:pStyle w:val="Heading3"/>
        <w:rPr>
          <w:lang w:val="ca-ES"/>
        </w:rPr>
      </w:pPr>
      <w:r>
        <w:rPr>
          <w:rFonts w:hint="cs"/>
          <w:cs/>
        </w:rPr>
        <w:t>២.១.៣ ដែនកំណត់នៃគម្រោង</w:t>
      </w:r>
    </w:p>
    <w:p w14:paraId="3E138B51" w14:textId="0549D06D" w:rsidR="005C2486" w:rsidRPr="003873EA" w:rsidRDefault="005C2486" w:rsidP="005C2486">
      <w:pPr>
        <w:rPr>
          <w:lang w:val="ca-ES"/>
        </w:rPr>
      </w:pPr>
      <w:r>
        <w:rPr>
          <w:cs/>
        </w:rPr>
        <w:tab/>
      </w:r>
      <w:r>
        <w:rPr>
          <w:cs/>
        </w:rPr>
        <w:tab/>
      </w:r>
      <w:bookmarkStart w:id="22" w:name="_Hlk164928353"/>
      <w:r>
        <w:rPr>
          <w:rFonts w:hint="cs"/>
          <w:cs/>
        </w:rPr>
        <w:t>ដែនកំណត់នៃការសិក្សានៃគម្រោងនេះរួម៖</w:t>
      </w:r>
    </w:p>
    <w:p w14:paraId="32BFD1D2" w14:textId="554E7453" w:rsidR="002D2281" w:rsidRPr="003873EA" w:rsidRDefault="00C6237B" w:rsidP="002C6616">
      <w:pPr>
        <w:pStyle w:val="ListParagraph"/>
        <w:numPr>
          <w:ilvl w:val="0"/>
          <w:numId w:val="22"/>
        </w:numPr>
        <w:rPr>
          <w:lang w:val="ca-ES"/>
        </w:rPr>
      </w:pPr>
      <w:r>
        <w:rPr>
          <w:rFonts w:hint="cs"/>
          <w:cs/>
        </w:rPr>
        <w:t>កំណត់ប្រព័ន្វ</w:t>
      </w:r>
      <w:r w:rsidR="008A3C41">
        <w:rPr>
          <w:rFonts w:hint="cs"/>
          <w:cs/>
        </w:rPr>
        <w:t>ត្រួតពិនិត្យទឹក</w:t>
      </w:r>
      <w:r>
        <w:rPr>
          <w:rFonts w:hint="cs"/>
          <w:cs/>
        </w:rPr>
        <w:t xml:space="preserve"> ជាមួយការបញ្ជូនទិន្នន័យតាមរយៈ </w:t>
      </w:r>
      <w:r w:rsidRPr="003873EA">
        <w:rPr>
          <w:lang w:val="ca-ES"/>
        </w:rPr>
        <w:t>LoRa</w:t>
      </w:r>
      <w:r>
        <w:rPr>
          <w:rFonts w:hint="cs"/>
          <w:cs/>
        </w:rPr>
        <w:t>​</w:t>
      </w:r>
    </w:p>
    <w:p w14:paraId="7EA667D8" w14:textId="76CD5B39" w:rsidR="00D83AEF" w:rsidRDefault="002C6616" w:rsidP="008A3C41">
      <w:pPr>
        <w:pStyle w:val="ListParagraph"/>
        <w:numPr>
          <w:ilvl w:val="0"/>
          <w:numId w:val="22"/>
        </w:numPr>
        <w:rPr>
          <w:lang w:val="ca-ES"/>
        </w:rPr>
      </w:pPr>
      <w:r>
        <w:rPr>
          <w:rFonts w:hint="cs"/>
          <w:cs/>
        </w:rPr>
        <w:t>ធ្វើតេស្តទៅលើ</w:t>
      </w:r>
      <w:r w:rsidR="00CB344D">
        <w:t xml:space="preserve">4 </w:t>
      </w:r>
      <w:r>
        <w:rPr>
          <w:rFonts w:hint="cs"/>
          <w:cs/>
        </w:rPr>
        <w:t>ស្ថានីយ ដែលមានទីតាំងផ្សេងគ្នា</w:t>
      </w:r>
      <w:r w:rsidR="002D2281" w:rsidRPr="003873EA">
        <w:rPr>
          <w:lang w:val="ca-ES"/>
        </w:rPr>
        <w:t xml:space="preserve">    </w:t>
      </w:r>
    </w:p>
    <w:p w14:paraId="2BBBBDC5" w14:textId="77777777" w:rsidR="00D83AEF" w:rsidRDefault="00D83AEF" w:rsidP="00D83AEF">
      <w:pPr>
        <w:pStyle w:val="ListParagraph"/>
        <w:numPr>
          <w:ilvl w:val="0"/>
          <w:numId w:val="22"/>
        </w:numPr>
        <w:rPr>
          <w:lang w:val="ca-ES"/>
        </w:rPr>
      </w:pPr>
      <w:r>
        <w:rPr>
          <w:rFonts w:hint="cs"/>
          <w:cs/>
          <w:lang w:val="ca-ES"/>
        </w:rPr>
        <w:t>បង្កើតប្រព័ន្ធត្រួតពិនិត្យគុណភាពទឹក</w:t>
      </w:r>
    </w:p>
    <w:p w14:paraId="04245BE8" w14:textId="55A61393" w:rsidR="00E603FA" w:rsidRPr="00D83AEF" w:rsidRDefault="00D83AEF" w:rsidP="00D83AEF">
      <w:pPr>
        <w:pStyle w:val="ListParagraph"/>
        <w:numPr>
          <w:ilvl w:val="0"/>
          <w:numId w:val="22"/>
        </w:numPr>
        <w:rPr>
          <w:lang w:val="ca-ES"/>
        </w:rPr>
      </w:pPr>
      <w:r>
        <w:rPr>
          <w:rFonts w:hint="cs"/>
          <w:cs/>
          <w:lang w:val="ca-ES"/>
        </w:rPr>
        <w:t>ព្យាករណ៍ការប្រែប្រួលនៃគុណភាពទឹក</w:t>
      </w:r>
      <w:r w:rsidR="002D2281" w:rsidRPr="00D83AEF">
        <w:rPr>
          <w:lang w:val="ca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7FF568" w14:textId="38C5DA1B" w:rsidR="0041423E" w:rsidRPr="003873EA" w:rsidRDefault="0041423E" w:rsidP="00365780">
      <w:pPr>
        <w:pStyle w:val="Heading3"/>
        <w:rPr>
          <w:lang w:val="ca-ES"/>
        </w:rPr>
      </w:pPr>
      <w:bookmarkStart w:id="23" w:name="_Toc133540606"/>
      <w:bookmarkEnd w:id="22"/>
      <w:r>
        <w:rPr>
          <w:rFonts w:hint="cs"/>
          <w:cs/>
        </w:rPr>
        <w:t>២.១.</w:t>
      </w:r>
      <w:r w:rsidR="005C2486">
        <w:rPr>
          <w:rFonts w:hint="cs"/>
          <w:cs/>
        </w:rPr>
        <w:t>៤</w:t>
      </w:r>
      <w:r>
        <w:rPr>
          <w:rFonts w:hint="cs"/>
          <w:cs/>
        </w:rPr>
        <w:t xml:space="preserve"> គុណសម្បត្តិ</w:t>
      </w:r>
      <w:bookmarkEnd w:id="23"/>
    </w:p>
    <w:p w14:paraId="5E6D6D87" w14:textId="010988B1" w:rsidR="00C75696" w:rsidRPr="003873EA" w:rsidRDefault="00C75696" w:rsidP="00CC4068">
      <w:pPr>
        <w:ind w:firstLine="709"/>
        <w:rPr>
          <w:b/>
          <w:bCs/>
          <w:lang w:val="ca-ES"/>
        </w:rPr>
      </w:pPr>
      <w:bookmarkStart w:id="24" w:name="_Hlk164928394"/>
      <w:r w:rsidRPr="00C75696">
        <w:rPr>
          <w:rFonts w:hint="cs"/>
          <w:b/>
          <w:bCs/>
          <w:cs/>
        </w:rPr>
        <w:t>សារៈសំខាន់ចំពោះសង្គម</w:t>
      </w:r>
    </w:p>
    <w:p w14:paraId="21D6A7F6" w14:textId="31E1E3F9" w:rsidR="00C75696" w:rsidRPr="003873EA" w:rsidRDefault="00C75696" w:rsidP="00C75696">
      <w:pPr>
        <w:ind w:firstLine="1134"/>
        <w:rPr>
          <w:lang w:val="ca-ES"/>
        </w:rPr>
      </w:pPr>
      <w:r>
        <w:rPr>
          <w:rFonts w:hint="cs"/>
          <w:cs/>
        </w:rPr>
        <w:t>ក្រុមយើងខ្ញុំសង្ឃឹមថាគម្រោងមួយនេះនឹងផ្តល់អត្ថប្រយោជន៍ដល់សង្គមដូចជា៖</w:t>
      </w:r>
    </w:p>
    <w:p w14:paraId="3641232B" w14:textId="62028777" w:rsidR="00C75696" w:rsidRPr="003873EA" w:rsidRDefault="00695FE6" w:rsidP="00AF6428">
      <w:pPr>
        <w:pStyle w:val="ListParagraph"/>
        <w:numPr>
          <w:ilvl w:val="0"/>
          <w:numId w:val="5"/>
        </w:numPr>
        <w:ind w:left="1560" w:hanging="426"/>
        <w:rPr>
          <w:lang w:val="ca-ES"/>
        </w:rPr>
      </w:pPr>
      <w:r>
        <w:rPr>
          <w:rFonts w:hint="cs"/>
          <w:cs/>
        </w:rPr>
        <w:t>ការប្រើប្រាស់ប្រព័ន្ធ</w:t>
      </w:r>
      <w:r w:rsidR="00EA29C4">
        <w:rPr>
          <w:rFonts w:hint="cs"/>
          <w:cs/>
        </w:rPr>
        <w:t>ត្រួតពិនិត្យគុណភាពទឹក</w:t>
      </w:r>
      <w:r>
        <w:rPr>
          <w:rFonts w:hint="cs"/>
          <w:cs/>
        </w:rPr>
        <w:t xml:space="preserve"> </w:t>
      </w:r>
      <w:r w:rsidR="00554CC1">
        <w:rPr>
          <w:rFonts w:hint="cs"/>
          <w:cs/>
        </w:rPr>
        <w:t>ដែលបញ្ជូនទិន្នន័យតាមរយៈ</w:t>
      </w:r>
      <w:r w:rsidR="00EA29C4">
        <w:rPr>
          <w:rFonts w:hint="cs"/>
          <w:cs/>
        </w:rPr>
        <w:t xml:space="preserve"> </w:t>
      </w:r>
      <w:r w:rsidR="00554CC1" w:rsidRPr="003873EA">
        <w:rPr>
          <w:lang w:val="ca-ES"/>
        </w:rPr>
        <w:t>LoRa</w:t>
      </w:r>
      <w:r w:rsidR="00AF6428">
        <w:rPr>
          <w:rFonts w:hint="cs"/>
          <w:cs/>
        </w:rPr>
        <w:t xml:space="preserve"> អាចត្រួតពិនិត្យទិន្នន័យបានរហ័ស  និងងាយស្រួល ព្រមទាំងអាចរក្សាទិន្នន័យ</w:t>
      </w:r>
      <w:r w:rsidR="007D679E">
        <w:rPr>
          <w:rFonts w:hint="cs"/>
          <w:cs/>
        </w:rPr>
        <w:t>បាន</w:t>
      </w:r>
    </w:p>
    <w:p w14:paraId="7BAA15DB" w14:textId="12565AE0" w:rsidR="00554CC1" w:rsidRPr="003873EA" w:rsidRDefault="00554CC1" w:rsidP="00C75696">
      <w:pPr>
        <w:pStyle w:val="ListParagraph"/>
        <w:numPr>
          <w:ilvl w:val="0"/>
          <w:numId w:val="17"/>
        </w:numPr>
        <w:rPr>
          <w:lang w:val="ca-ES"/>
        </w:rPr>
      </w:pPr>
      <w:r>
        <w:rPr>
          <w:rFonts w:hint="cs"/>
          <w:cs/>
        </w:rPr>
        <w:t>ចូលរួមចំណែកក្នុងការអភិវឌ្ឍន៍បច្ចេកវិទ្យា</w:t>
      </w:r>
    </w:p>
    <w:p w14:paraId="2765E5CE" w14:textId="78958EE8" w:rsidR="00702A6F" w:rsidRPr="00D83AEF" w:rsidRDefault="00554CC1" w:rsidP="00702A6F">
      <w:pPr>
        <w:pStyle w:val="ListParagraph"/>
        <w:numPr>
          <w:ilvl w:val="0"/>
          <w:numId w:val="17"/>
        </w:numPr>
        <w:rPr>
          <w:lang w:val="ca-ES"/>
        </w:rPr>
      </w:pPr>
      <w:r>
        <w:rPr>
          <w:rFonts w:hint="cs"/>
          <w:cs/>
        </w:rPr>
        <w:t>រួមចំណែកក្នុងការផ្តល់ចំណេះដឹងបន្ថែមដល់អ្នកសិក្សាស្រាវជ្រាវលើផ្នែកប្រព័ន្ធ</w:t>
      </w:r>
      <w:r w:rsidR="007D679E">
        <w:rPr>
          <w:rFonts w:hint="cs"/>
          <w:cs/>
        </w:rPr>
        <w:t>ត្រួតពិនិត្យទឹក</w:t>
      </w:r>
    </w:p>
    <w:p w14:paraId="2C4EC74D" w14:textId="52D82F50" w:rsidR="00D83AEF" w:rsidRPr="00D83AEF" w:rsidRDefault="00D83AEF" w:rsidP="00702A6F">
      <w:pPr>
        <w:pStyle w:val="ListParagraph"/>
        <w:numPr>
          <w:ilvl w:val="0"/>
          <w:numId w:val="17"/>
        </w:numPr>
        <w:rPr>
          <w:lang w:val="ca-ES"/>
        </w:rPr>
      </w:pPr>
      <w:r>
        <w:rPr>
          <w:rFonts w:hint="cs"/>
          <w:cs/>
        </w:rPr>
        <w:t>រក្សាទុកទិន្នន័យសម្រាប់ឲ្យអ្នកស្រាវជ្រាវជំនាន់ក្រោយៗយកទៅប្រើប្រាស់</w:t>
      </w:r>
    </w:p>
    <w:p w14:paraId="5C857C46" w14:textId="5CDC1F3C" w:rsidR="00D83AEF" w:rsidRPr="003873EA" w:rsidRDefault="00D83AEF" w:rsidP="00702A6F">
      <w:pPr>
        <w:pStyle w:val="ListParagraph"/>
        <w:numPr>
          <w:ilvl w:val="0"/>
          <w:numId w:val="17"/>
        </w:numPr>
        <w:rPr>
          <w:lang w:val="ca-ES"/>
        </w:rPr>
      </w:pPr>
      <w:r>
        <w:rPr>
          <w:rFonts w:hint="cs"/>
          <w:cs/>
        </w:rPr>
        <w:t>បង្កើតនូវប្រព័ន្ធទទួល និង ផ្ដល់ដំណឹង</w:t>
      </w:r>
    </w:p>
    <w:bookmarkEnd w:id="24"/>
    <w:p w14:paraId="74A96F13" w14:textId="77777777" w:rsidR="00262EFA" w:rsidRPr="003873EA" w:rsidRDefault="00262EFA" w:rsidP="00262EFA">
      <w:pPr>
        <w:rPr>
          <w:lang w:val="ca-ES"/>
        </w:rPr>
      </w:pPr>
    </w:p>
    <w:p w14:paraId="05D02DD0" w14:textId="77777777" w:rsidR="000B0043" w:rsidRPr="003873EA" w:rsidRDefault="000B0043" w:rsidP="00262EFA">
      <w:pPr>
        <w:rPr>
          <w:lang w:val="ca-ES"/>
        </w:rPr>
      </w:pPr>
    </w:p>
    <w:p w14:paraId="5BF66F0C" w14:textId="63B58539" w:rsidR="0041423E" w:rsidRPr="003873EA" w:rsidRDefault="00AF6428" w:rsidP="00CC4068">
      <w:pPr>
        <w:ind w:left="1276" w:hanging="567"/>
        <w:rPr>
          <w:b/>
          <w:bCs/>
          <w:lang w:val="ca-ES"/>
        </w:rPr>
      </w:pPr>
      <w:bookmarkStart w:id="25" w:name="_Hlk164928429"/>
      <w:r w:rsidRPr="00EA1791">
        <w:rPr>
          <w:rFonts w:hint="cs"/>
          <w:b/>
          <w:bCs/>
          <w:cs/>
        </w:rPr>
        <w:t>សារៈសំខាន់ចំពោះអ្នកសិក្សាស្រាវជ្រាវ</w:t>
      </w:r>
      <w:r w:rsidR="001570A4" w:rsidRPr="00EA1791">
        <w:rPr>
          <w:rFonts w:hint="cs"/>
          <w:b/>
          <w:bCs/>
          <w:cs/>
        </w:rPr>
        <w:t>៖</w:t>
      </w:r>
    </w:p>
    <w:p w14:paraId="28BA3369" w14:textId="3CFFE462" w:rsidR="00AF6428" w:rsidRPr="003873EA" w:rsidRDefault="00AF6428" w:rsidP="00CC4068">
      <w:pPr>
        <w:ind w:left="993" w:firstLine="141"/>
        <w:rPr>
          <w:lang w:val="ca-ES"/>
        </w:rPr>
      </w:pPr>
      <w:r>
        <w:rPr>
          <w:rFonts w:hint="cs"/>
          <w:cs/>
        </w:rPr>
        <w:lastRenderedPageBreak/>
        <w:t>នៅក្នុងការធ្វើការសិក្សាស្រាវជ្រាវទៅនឹងគម្រោងមួយនេះបានផ្តល់សារៈសំខាន់ដល់ក្រុមយើងខ្ញុំ និងអ្នកសិក្សាស្រាវជ្រាវរួមមាន៖</w:t>
      </w:r>
    </w:p>
    <w:p w14:paraId="7F496DBA" w14:textId="26989C97" w:rsidR="00695FE6" w:rsidRPr="003873EA" w:rsidRDefault="00173B73" w:rsidP="00232621">
      <w:pPr>
        <w:pStyle w:val="ListParagraph"/>
        <w:numPr>
          <w:ilvl w:val="0"/>
          <w:numId w:val="5"/>
        </w:numPr>
        <w:ind w:left="1418" w:hanging="284"/>
        <w:rPr>
          <w:lang w:val="ca-ES"/>
        </w:rPr>
      </w:pPr>
      <w:r>
        <w:rPr>
          <w:rFonts w:hint="cs"/>
          <w:cs/>
        </w:rPr>
        <w:t>អាចធ្វើការ</w:t>
      </w:r>
      <w:r w:rsidR="00EA1791">
        <w:rPr>
          <w:rFonts w:hint="cs"/>
          <w:cs/>
        </w:rPr>
        <w:t>សិក្សាស្វែងយល់ និងទទួលបានបទពិសោធន៍អំពីការត្រួតពិនិត្យ</w:t>
      </w:r>
      <w:r w:rsidR="00EA29C4">
        <w:rPr>
          <w:rFonts w:hint="cs"/>
          <w:cs/>
        </w:rPr>
        <w:t>គុណភាព</w:t>
      </w:r>
      <w:r w:rsidR="00EA1791">
        <w:rPr>
          <w:rFonts w:hint="cs"/>
          <w:cs/>
        </w:rPr>
        <w:t>ទឹក</w:t>
      </w:r>
    </w:p>
    <w:p w14:paraId="3AA0A1C5" w14:textId="57B4AB64" w:rsidR="00EA1791" w:rsidRPr="003873EA" w:rsidRDefault="00EA1791" w:rsidP="00232621">
      <w:pPr>
        <w:pStyle w:val="ListParagraph"/>
        <w:numPr>
          <w:ilvl w:val="0"/>
          <w:numId w:val="5"/>
        </w:numPr>
        <w:ind w:left="1418" w:hanging="284"/>
        <w:rPr>
          <w:lang w:val="ca-ES"/>
        </w:rPr>
      </w:pPr>
      <w:r>
        <w:rPr>
          <w:rFonts w:hint="cs"/>
          <w:cs/>
        </w:rPr>
        <w:t xml:space="preserve">ធ្វើការស្វែងយល់ក្នុងការប្រើប្រាស់ឧបករណ៍សម្រាប់បញ្ជូនទិន្នន័យ </w:t>
      </w:r>
      <w:r w:rsidRPr="003873EA">
        <w:rPr>
          <w:lang w:val="ca-ES"/>
        </w:rPr>
        <w:t>LoRa</w:t>
      </w:r>
      <w:r w:rsidR="00D83AEF">
        <w:rPr>
          <w:rFonts w:hint="cs"/>
          <w:cs/>
          <w:lang w:val="ca-ES"/>
        </w:rPr>
        <w:t xml:space="preserve">​ និង </w:t>
      </w:r>
      <w:r w:rsidR="00D83AEF" w:rsidRPr="00D83AEF">
        <w:rPr>
          <w:lang w:val="ca-ES"/>
        </w:rPr>
        <w:t>G</w:t>
      </w:r>
      <w:r w:rsidR="00D83AEF">
        <w:rPr>
          <w:lang w:val="ca-ES"/>
        </w:rPr>
        <w:t>SM (GPRS)</w:t>
      </w:r>
      <w:r w:rsidRPr="003873EA">
        <w:rPr>
          <w:lang w:val="ca-ES"/>
        </w:rPr>
        <w:t xml:space="preserve"> </w:t>
      </w:r>
      <w:r>
        <w:rPr>
          <w:rFonts w:hint="cs"/>
          <w:cs/>
        </w:rPr>
        <w:t xml:space="preserve">បូករួមជាមួយការប្រើប្រាស់នូវប្រភេទ </w:t>
      </w:r>
      <w:r w:rsidRPr="003873EA">
        <w:rPr>
          <w:lang w:val="ca-ES"/>
        </w:rPr>
        <w:t xml:space="preserve">Sensor </w:t>
      </w:r>
    </w:p>
    <w:p w14:paraId="11D18260" w14:textId="172ACCB1" w:rsidR="00181E94" w:rsidRPr="00CB344D" w:rsidRDefault="00232621" w:rsidP="00CB344D">
      <w:pPr>
        <w:pStyle w:val="ListParagraph"/>
        <w:numPr>
          <w:ilvl w:val="0"/>
          <w:numId w:val="5"/>
        </w:numPr>
        <w:ind w:left="1418" w:hanging="284"/>
        <w:rPr>
          <w:lang w:val="ca-ES"/>
        </w:rPr>
      </w:pPr>
      <w:r>
        <w:rPr>
          <w:rFonts w:hint="cs"/>
          <w:cs/>
        </w:rPr>
        <w:t>ទទួលបានបទពិសោធន៍ក្នុងការរចនា​, បង្កើត និង</w:t>
      </w:r>
      <w:r w:rsidR="00262EFA">
        <w:rPr>
          <w:rFonts w:hint="cs"/>
          <w:cs/>
        </w:rPr>
        <w:t>ដំឡើង</w:t>
      </w:r>
      <w:r>
        <w:rPr>
          <w:rFonts w:hint="cs"/>
          <w:cs/>
        </w:rPr>
        <w:t xml:space="preserve">ផ្នែក </w:t>
      </w:r>
      <w:r w:rsidRPr="003873EA">
        <w:rPr>
          <w:lang w:val="ca-ES"/>
        </w:rPr>
        <w:t>Hardware</w:t>
      </w:r>
      <w:r w:rsidRPr="00CB344D">
        <w:rPr>
          <w:lang w:val="ca-ES"/>
        </w:rPr>
        <w:t xml:space="preserve"> </w:t>
      </w:r>
    </w:p>
    <w:p w14:paraId="4AF29E23" w14:textId="06B8B225" w:rsidR="00C2083C" w:rsidRPr="003873EA" w:rsidRDefault="00C2083C" w:rsidP="00365780">
      <w:pPr>
        <w:pStyle w:val="Heading3"/>
        <w:rPr>
          <w:lang w:val="ca-ES"/>
        </w:rPr>
      </w:pPr>
      <w:bookmarkStart w:id="26" w:name="_Toc133540607"/>
      <w:bookmarkEnd w:id="25"/>
      <w:r>
        <w:rPr>
          <w:rFonts w:hint="cs"/>
          <w:cs/>
        </w:rPr>
        <w:t>២.១.</w:t>
      </w:r>
      <w:r w:rsidR="005C2486">
        <w:rPr>
          <w:rFonts w:hint="cs"/>
          <w:cs/>
        </w:rPr>
        <w:t>៥</w:t>
      </w:r>
      <w:r>
        <w:rPr>
          <w:rFonts w:hint="cs"/>
          <w:cs/>
        </w:rPr>
        <w:t xml:space="preserve"> ពិពណ៌នាទូទៅ</w:t>
      </w:r>
      <w:bookmarkEnd w:id="26"/>
    </w:p>
    <w:p w14:paraId="6BB18845" w14:textId="0153AEF6" w:rsidR="00181E94" w:rsidRPr="003873EA" w:rsidRDefault="00C2083C" w:rsidP="00F40845">
      <w:pPr>
        <w:pStyle w:val="BodyTextFirstIndent2"/>
        <w:rPr>
          <w:lang w:val="ca-ES"/>
        </w:rPr>
      </w:pPr>
      <w:bookmarkStart w:id="27" w:name="_Hlk164928523"/>
      <w:r>
        <w:rPr>
          <w:rFonts w:hint="cs"/>
          <w:cs/>
        </w:rPr>
        <w:t>ក្នុងការបង្កើតនូវ</w:t>
      </w:r>
      <w:r w:rsidR="00072353" w:rsidRPr="00072353">
        <w:rPr>
          <w:cs/>
        </w:rPr>
        <w:t>ប្រព័ន្ធ</w:t>
      </w:r>
      <w:r w:rsidR="00EA29C4">
        <w:rPr>
          <w:rFonts w:hint="cs"/>
          <w:cs/>
        </w:rPr>
        <w:t>ត្រួតពិនិត្យទឹក</w:t>
      </w:r>
      <w:r w:rsidR="00F95E27" w:rsidRPr="003873EA">
        <w:rPr>
          <w:lang w:val="ca-ES"/>
        </w:rPr>
        <w:t xml:space="preserve"> </w:t>
      </w:r>
      <w:r w:rsidR="00072353" w:rsidRPr="00072353">
        <w:rPr>
          <w:cs/>
        </w:rPr>
        <w:t>ជាមួយការបញ្ជូនទិន្នន័យតាមរយៈ</w:t>
      </w:r>
      <w:r w:rsidR="00EA29C4">
        <w:rPr>
          <w:rFonts w:hint="cs"/>
          <w:cs/>
        </w:rPr>
        <w:t xml:space="preserve"> </w:t>
      </w:r>
      <w:r w:rsidR="00072353" w:rsidRPr="003873EA">
        <w:rPr>
          <w:lang w:val="ca-ES"/>
        </w:rPr>
        <w:t>LoRa</w:t>
      </w:r>
      <w:r w:rsidR="00204BB1" w:rsidRPr="003873EA">
        <w:rPr>
          <w:b/>
          <w:bCs/>
          <w:lang w:val="ca-ES"/>
        </w:rPr>
        <w:t xml:space="preserve"> </w:t>
      </w:r>
      <w:r>
        <w:rPr>
          <w:rFonts w:hint="cs"/>
          <w:cs/>
        </w:rPr>
        <w:t>ក្នុងគោលដៅជាជំនួយសម្រាប់ការបញ្ជូន</w:t>
      </w:r>
      <w:r w:rsidRPr="00AB7961">
        <w:rPr>
          <w:rFonts w:hint="cs"/>
          <w:cs/>
        </w:rPr>
        <w:t>ទិន្នន័យដោយឥត</w:t>
      </w:r>
      <w:r>
        <w:rPr>
          <w:rFonts w:hint="cs"/>
          <w:cs/>
        </w:rPr>
        <w:t>ខ្សែដែលជាស្នូលនៃប្រព័ន្ធត្រួ</w:t>
      </w:r>
      <w:r w:rsidR="00E0303B">
        <w:rPr>
          <w:rFonts w:hint="cs"/>
          <w:cs/>
        </w:rPr>
        <w:t>ត</w:t>
      </w:r>
      <w:r>
        <w:rPr>
          <w:rFonts w:hint="cs"/>
          <w:cs/>
        </w:rPr>
        <w:t>ពិនិត្យ</w:t>
      </w:r>
      <w:r w:rsidR="00EA29C4">
        <w:rPr>
          <w:rFonts w:hint="cs"/>
          <w:cs/>
        </w:rPr>
        <w:t>គុណភាពទឹក</w:t>
      </w:r>
      <w:r w:rsidR="00072353">
        <w:rPr>
          <w:rFonts w:hint="cs"/>
          <w:cs/>
        </w:rPr>
        <w:t>និង</w:t>
      </w:r>
      <w:r>
        <w:rPr>
          <w:rFonts w:hint="cs"/>
          <w:cs/>
        </w:rPr>
        <w:t>អាចយកទៅប្រើប្រាស់បានជាមួយប្រព័ន្ធ</w:t>
      </w:r>
      <w:ins w:id="28" w:author="PuthiPonareay Sari" w:date="2024-04-25T09:07:00Z" w16du:dateUtc="2024-04-25T02:07:00Z">
        <w:r w:rsidR="00104E2E">
          <w:rPr>
            <w:rFonts w:hint="cs"/>
            <w:cs/>
          </w:rPr>
          <w:t>ធារាសាស្រ្ដ</w:t>
        </w:r>
      </w:ins>
      <w:del w:id="29" w:author="PuthiPonareay Sari" w:date="2024-04-25T09:07:00Z" w16du:dateUtc="2024-04-25T02:07:00Z">
        <w:r w:rsidDel="00104E2E">
          <w:rPr>
            <w:rFonts w:hint="cs"/>
            <w:cs/>
          </w:rPr>
          <w:delText>ចែកចាយទឹកស្អាត</w:delText>
        </w:r>
      </w:del>
      <w:r>
        <w:rPr>
          <w:rFonts w:hint="cs"/>
          <w:cs/>
        </w:rPr>
        <w:t>ដែលមានស្រាប់សម្រាប់ជំនួយ</w:t>
      </w:r>
      <w:r w:rsidR="00072353">
        <w:rPr>
          <w:rFonts w:hint="cs"/>
          <w:cs/>
        </w:rPr>
        <w:t>និង</w:t>
      </w:r>
      <w:r>
        <w:rPr>
          <w:rFonts w:hint="cs"/>
          <w:cs/>
        </w:rPr>
        <w:t>ផ្តល់ភាពងាយស្រួលក្នុងការពិនិត្យក៏ដូចជាស្រង់នូវទិន្នន័យតាមរយៈទូរស័ព្ទដៃ</w:t>
      </w:r>
      <w:r w:rsidR="00EA29C4" w:rsidRPr="003873EA">
        <w:rPr>
          <w:lang w:val="ca-ES"/>
        </w:rPr>
        <w:t xml:space="preserve"> </w:t>
      </w:r>
      <w:r w:rsidR="00EA29C4">
        <w:rPr>
          <w:rFonts w:hint="cs"/>
          <w:cs/>
        </w:rPr>
        <w:t>និង</w:t>
      </w:r>
      <w:ins w:id="30" w:author="PuthiPonareay Sari" w:date="2024-04-25T09:08:00Z" w16du:dateUtc="2024-04-25T02:08:00Z">
        <w:r w:rsidR="00104E2E">
          <w:rPr>
            <w:rFonts w:hint="cs"/>
            <w:cs/>
          </w:rPr>
          <w:t xml:space="preserve"> </w:t>
        </w:r>
        <w:r w:rsidR="00104E2E">
          <w:rPr>
            <w:rFonts w:hint="cs"/>
            <w:cs/>
            <w:lang w:val="en-GB"/>
          </w:rPr>
          <w:t>កុំព្យូទ័រ</w:t>
        </w:r>
      </w:ins>
      <w:del w:id="31" w:author="PuthiPonareay Sari" w:date="2024-04-25T09:08:00Z" w16du:dateUtc="2024-04-25T02:08:00Z">
        <w:r w:rsidR="00EA29C4" w:rsidRPr="003873EA" w:rsidDel="00104E2E">
          <w:rPr>
            <w:lang w:val="ca-ES"/>
          </w:rPr>
          <w:delText>computer</w:delText>
        </w:r>
        <w:r w:rsidR="00127BE4" w:rsidRPr="003873EA" w:rsidDel="00104E2E">
          <w:rPr>
            <w:lang w:val="ca-ES"/>
          </w:rPr>
          <w:delText xml:space="preserve"> </w:delText>
        </w:r>
      </w:del>
      <w:r w:rsidR="001E5339">
        <w:rPr>
          <w:rFonts w:hint="cs"/>
          <w:cs/>
        </w:rPr>
        <w:t xml:space="preserve">។ </w:t>
      </w:r>
    </w:p>
    <w:bookmarkEnd w:id="27"/>
    <w:p w14:paraId="7BB06500" w14:textId="20D94E3D" w:rsidR="00C2083C" w:rsidRPr="002D7E98" w:rsidRDefault="00EE105F" w:rsidP="000306E4">
      <w:pPr>
        <w:ind w:left="709"/>
        <w:rPr>
          <w:b/>
          <w:bCs/>
          <w:lang w:val="ca-ES"/>
        </w:rPr>
      </w:pPr>
      <w:r w:rsidRPr="00784883">
        <w:rPr>
          <w:noProof/>
          <w:color w:val="FF0000"/>
          <w:lang w:val="km-KH"/>
        </w:rPr>
        <w:drawing>
          <wp:anchor distT="0" distB="0" distL="114300" distR="114300" simplePos="0" relativeHeight="251693056" behindDoc="1" locked="0" layoutInCell="1" allowOverlap="1" wp14:anchorId="1BFC7971" wp14:editId="1FA557F8">
            <wp:simplePos x="0" y="0"/>
            <wp:positionH relativeFrom="column">
              <wp:posOffset>429260</wp:posOffset>
            </wp:positionH>
            <wp:positionV relativeFrom="paragraph">
              <wp:posOffset>478155</wp:posOffset>
            </wp:positionV>
            <wp:extent cx="5187950" cy="3740150"/>
            <wp:effectExtent l="0" t="0" r="0" b="0"/>
            <wp:wrapTight wrapText="bothSides">
              <wp:wrapPolygon edited="0">
                <wp:start x="0" y="0"/>
                <wp:lineTo x="0" y="21453"/>
                <wp:lineTo x="21494" y="21453"/>
                <wp:lineTo x="21494" y="0"/>
                <wp:lineTo x="0" y="0"/>
              </wp:wrapPolygon>
            </wp:wrapTight>
            <wp:docPr id="100093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8431" name="Picture 10009384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B7E">
        <w:rPr>
          <w:rFonts w:hint="cs"/>
          <w:noProof/>
          <w:cs/>
          <w:lang w:val="km-KH"/>
        </w:rPr>
        <w:t>«</w:t>
      </w:r>
      <w:r w:rsidR="00C2083C" w:rsidRPr="00401C1A">
        <w:rPr>
          <w:b/>
          <w:bCs/>
          <w:cs/>
        </w:rPr>
        <w:t>ក. រចនា</w:t>
      </w:r>
      <w:r w:rsidR="005E72C3">
        <w:rPr>
          <w:rFonts w:hint="cs"/>
          <w:b/>
          <w:bCs/>
          <w:cs/>
        </w:rPr>
        <w:t>សម្ពន្ធ</w:t>
      </w:r>
      <w:r w:rsidR="00C2083C">
        <w:rPr>
          <w:rFonts w:hint="cs"/>
          <w:b/>
          <w:bCs/>
          <w:cs/>
        </w:rPr>
        <w:t>នៃគ្រឿងបង្គុំ</w:t>
      </w:r>
    </w:p>
    <w:p w14:paraId="6B7D33BD" w14:textId="6C132B5B" w:rsidR="00D83AEF" w:rsidRPr="003873EA" w:rsidRDefault="00D83AEF" w:rsidP="000306E4">
      <w:pPr>
        <w:ind w:left="709"/>
        <w:rPr>
          <w:b/>
          <w:bCs/>
          <w:lang w:val="ca-ES"/>
        </w:rPr>
      </w:pPr>
    </w:p>
    <w:p w14:paraId="14BB9AA5" w14:textId="4571CAF9" w:rsidR="00A632EB" w:rsidRPr="003873EA" w:rsidRDefault="00A632EB" w:rsidP="00C2083C">
      <w:pPr>
        <w:keepNext/>
        <w:jc w:val="center"/>
        <w:rPr>
          <w:rFonts w:ascii="Khmer OS Siemreap" w:hAnsi="Khmer OS Siemreap" w:cs="Khmer OS Siemreap"/>
          <w:noProof/>
          <w:sz w:val="2"/>
          <w:szCs w:val="2"/>
          <w:lang w:val="ca-ES"/>
        </w:rPr>
      </w:pPr>
    </w:p>
    <w:p w14:paraId="12ADAE43" w14:textId="194D6109" w:rsidR="005E72C3" w:rsidRPr="00EE105F" w:rsidRDefault="00172754" w:rsidP="00EE105F">
      <w:pPr>
        <w:keepNext/>
        <w:tabs>
          <w:tab w:val="left" w:pos="3764"/>
          <w:tab w:val="center" w:pos="5031"/>
        </w:tabs>
        <w:ind w:left="709"/>
        <w:jc w:val="left"/>
        <w:rPr>
          <w:cs/>
          <w:lang w:val="ca-ES"/>
        </w:rPr>
        <w:sectPr w:rsidR="005E72C3" w:rsidRPr="00EE105F" w:rsidSect="009B2248">
          <w:pgSz w:w="11906" w:h="16838" w:code="9"/>
          <w:pgMar w:top="1134" w:right="1134" w:bottom="1134" w:left="1418" w:header="709" w:footer="709" w:gutter="0"/>
          <w:cols w:space="708"/>
          <w:docGrid w:linePitch="360"/>
        </w:sectPr>
      </w:pPr>
      <w:r>
        <w:rPr>
          <w:lang w:val="ca-ES"/>
        </w:rPr>
        <w:t xml:space="preserve">     </w:t>
      </w:r>
    </w:p>
    <w:p w14:paraId="17CC2726" w14:textId="77777777" w:rsidR="005841AC" w:rsidRPr="00F70DDE" w:rsidRDefault="005841AC" w:rsidP="00964883">
      <w:pPr>
        <w:pStyle w:val="BodyText"/>
        <w:rPr>
          <w:b/>
          <w:lang w:val="ca-ES"/>
        </w:rPr>
      </w:pPr>
    </w:p>
    <w:p w14:paraId="78538071" w14:textId="2F3B0E1C" w:rsidR="00C2083C" w:rsidRPr="00964883" w:rsidRDefault="00C2083C" w:rsidP="00964883">
      <w:pPr>
        <w:pStyle w:val="BodyText"/>
        <w:rPr>
          <w:b/>
        </w:rPr>
      </w:pPr>
      <w:r w:rsidRPr="00964883">
        <w:rPr>
          <w:b/>
          <w:cs/>
        </w:rPr>
        <w:t>ការពិពណ៌នា</w:t>
      </w:r>
      <w:r w:rsidRPr="00964883">
        <w:rPr>
          <w:rFonts w:hint="cs"/>
          <w:b/>
          <w:cs/>
        </w:rPr>
        <w:t>អំ</w:t>
      </w:r>
      <w:r w:rsidRPr="00964883">
        <w:rPr>
          <w:b/>
          <w:cs/>
        </w:rPr>
        <w:t xml:space="preserve">ពី </w:t>
      </w:r>
      <w:r w:rsidRPr="00964883">
        <w:rPr>
          <w:b/>
        </w:rPr>
        <w:t>Hardware Block Diagram</w:t>
      </w:r>
    </w:p>
    <w:p w14:paraId="03EA94AD" w14:textId="2F48E735" w:rsidR="00C2083C" w:rsidRDefault="00290CF2" w:rsidP="00096F6F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 w:rsidRPr="00096F6F">
        <w:rPr>
          <w:b/>
          <w:bCs/>
        </w:rPr>
        <w:t>:</w:t>
      </w:r>
      <w:r w:rsidRPr="00096F6F">
        <w:rPr>
          <w:rFonts w:hint="cs"/>
          <w:b/>
          <w:bCs/>
          <w:cs/>
        </w:rPr>
        <w:t xml:space="preserve">​ </w:t>
      </w:r>
      <w:r w:rsidRPr="00493F65">
        <w:rPr>
          <w:rFonts w:hint="cs"/>
          <w:cs/>
        </w:rPr>
        <w:t>ជ</w:t>
      </w:r>
      <w:r w:rsidR="00AB4C21">
        <w:rPr>
          <w:rFonts w:hint="cs"/>
          <w:cs/>
        </w:rPr>
        <w:t>ា</w:t>
      </w:r>
      <w:r w:rsidR="001E7B25">
        <w:rPr>
          <w:rFonts w:hint="cs"/>
          <w:cs/>
        </w:rPr>
        <w:t>ប្រភេទ</w:t>
      </w:r>
      <w:r w:rsidRPr="00493F65">
        <w:rPr>
          <w:rFonts w:hint="cs"/>
          <w:cs/>
        </w:rPr>
        <w:t xml:space="preserve"> </w:t>
      </w:r>
      <w:r w:rsidRPr="00493F65">
        <w:t xml:space="preserve">Sensor </w:t>
      </w:r>
      <w:r w:rsidRPr="00493F65">
        <w:rPr>
          <w:rFonts w:hint="cs"/>
          <w:cs/>
        </w:rPr>
        <w:t>មាននាទីសម្រាប់</w:t>
      </w:r>
      <w:r w:rsidR="00D83AEF">
        <w:rPr>
          <w:rFonts w:hint="cs"/>
          <w:cs/>
        </w:rPr>
        <w:t>ត្រួតពិនិត្យគុណភាព</w:t>
      </w:r>
      <w:r w:rsidRPr="00493F65">
        <w:rPr>
          <w:rFonts w:hint="cs"/>
          <w:cs/>
        </w:rPr>
        <w:t>ទឹក</w:t>
      </w:r>
      <w:r w:rsidRPr="00096F6F">
        <w:rPr>
          <w:rFonts w:hint="cs"/>
          <w:b/>
          <w:bCs/>
          <w:cs/>
        </w:rPr>
        <w:t xml:space="preserve"> </w:t>
      </w:r>
    </w:p>
    <w:p w14:paraId="1B822951" w14:textId="77777777" w:rsidR="005853A9" w:rsidRDefault="00EE105F" w:rsidP="00096F6F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>
        <w:rPr>
          <w:b/>
          <w:bCs/>
        </w:rPr>
        <w:t>Temperature Sensor</w:t>
      </w:r>
    </w:p>
    <w:p w14:paraId="14C3AE0F" w14:textId="0D91554D" w:rsidR="00EE105F" w:rsidRPr="005853A9" w:rsidRDefault="00EE105F" w:rsidP="005853A9">
      <w:pPr>
        <w:spacing w:after="0"/>
        <w:rPr>
          <w:b/>
          <w:bCs/>
        </w:rPr>
      </w:pPr>
      <w:r w:rsidRPr="005853A9">
        <w:rPr>
          <w:b/>
          <w:bCs/>
        </w:rPr>
        <w:t xml:space="preserve"> </w:t>
      </w:r>
    </w:p>
    <w:p w14:paraId="59DC8F7B" w14:textId="382D991B" w:rsidR="00F65F2C" w:rsidRDefault="00F65F2C" w:rsidP="00F65F2C">
      <w:pPr>
        <w:pStyle w:val="ListParagraph"/>
        <w:spacing w:after="0"/>
        <w:rPr>
          <w:b/>
          <w:bCs/>
        </w:rPr>
      </w:pPr>
    </w:p>
    <w:p w14:paraId="5AAD6C07" w14:textId="2910A50D" w:rsidR="00EE105F" w:rsidRDefault="00F65F2C" w:rsidP="00096F6F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 w:rsidRPr="00793408">
        <w:rPr>
          <w:rFonts w:ascii="Khmer OS Battambang" w:hAnsi="Khmer OS Battambang"/>
          <w:noProof/>
          <w:color w:val="202124"/>
          <w:sz w:val="22"/>
          <w14:ligatures w14:val="standardContextual"/>
        </w:rPr>
        <w:drawing>
          <wp:anchor distT="0" distB="0" distL="114300" distR="114300" simplePos="0" relativeHeight="251695104" behindDoc="0" locked="0" layoutInCell="1" allowOverlap="1" wp14:anchorId="30AAECC5" wp14:editId="38D045C0">
            <wp:simplePos x="0" y="0"/>
            <wp:positionH relativeFrom="column">
              <wp:posOffset>547370</wp:posOffset>
            </wp:positionH>
            <wp:positionV relativeFrom="paragraph">
              <wp:posOffset>234315</wp:posOffset>
            </wp:positionV>
            <wp:extent cx="4419600" cy="3175000"/>
            <wp:effectExtent l="0" t="0" r="0" b="6350"/>
            <wp:wrapTopAndBottom/>
            <wp:docPr id="85704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3821" name="Picture 8570438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F">
        <w:rPr>
          <w:b/>
          <w:bCs/>
        </w:rPr>
        <w:t>PH Sensor</w:t>
      </w:r>
    </w:p>
    <w:p w14:paraId="25BCDF81" w14:textId="77777777" w:rsidR="00F65F2C" w:rsidRPr="00F65F2C" w:rsidRDefault="00F65F2C" w:rsidP="00F65F2C">
      <w:pPr>
        <w:pStyle w:val="ListParagraph"/>
        <w:rPr>
          <w:b/>
          <w:bCs/>
        </w:rPr>
      </w:pPr>
    </w:p>
    <w:p w14:paraId="7FAF32E2" w14:textId="2506AB1A" w:rsidR="00F65F2C" w:rsidRPr="00793408" w:rsidRDefault="00F65F2C" w:rsidP="00F65F2C">
      <w:pPr>
        <w:pStyle w:val="HTMLPreformatted"/>
        <w:shd w:val="clear" w:color="auto" w:fill="F8F9FA"/>
        <w:spacing w:line="480" w:lineRule="atLeast"/>
        <w:rPr>
          <w:rFonts w:ascii="Khmer OS Battambang" w:hAnsi="Khmer OS Battambang" w:cs="Khmer OS Battambang"/>
          <w:color w:val="202124"/>
          <w:sz w:val="22"/>
          <w:szCs w:val="22"/>
          <w:cs/>
        </w:rPr>
      </w:pPr>
      <w:r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ab/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ការវាស់វែង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របស់​​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solution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គឺជាតម្លៃដែលឆ្លុះបញ្ចាំងពីអាស៊ីត ឬអាល់កាឡាំងពិតប្រាកដនៃ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solution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។វាត្រូវបានគេហៅផងដែរថាការប្រមូលផ្គុំកំហាប់អ៊ីយ៉ុងអ៊ីដ្រូសែន។ការធ្វើតេស្ត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គឺជាមាត្រដ្ឋាននៃសកម្មភាពអ៊ីយ៉ុងអ៊ីដ្រូសែននៅក្នុង​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solution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មួយ។ការធ្វើតេស្ត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មានការប្រើប្រាស់យ៉ាងទូលំទូលាយក្នុងវេជ្ជសាស្ត្រ គីមីវិទ្យា និងកសិកម្ម។</w:t>
      </w:r>
      <w:r w:rsidRPr="00B35EC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ជាធម្មតា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lang w:bidi="km-KH"/>
        </w:rPr>
        <w:t>P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</w:rPr>
        <w:t>H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 xml:space="preserve">គឺជាចំនួនចន្លោះពី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</w:rPr>
        <w:t xml:space="preserve">0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 xml:space="preserve">ទៅ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</w:rPr>
        <w:t>14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>។ នៅក្រោមលក្ខខណ្ឌ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lang w:bidi="km-KH"/>
        </w:rPr>
        <w:t xml:space="preserve"> thermodynamic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 xml:space="preserve"> ស្តង់ដារ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</w:rPr>
        <w:t xml:space="preserve">pH = 7 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>មានន័យថា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lang w:bidi="km-KH"/>
        </w:rPr>
        <w:t xml:space="preserve"> solution</w:t>
      </w:r>
      <w:r w:rsidRPr="00793408">
        <w:rPr>
          <w:rFonts w:ascii="Khmer OS Battambang" w:hAnsi="Khmer OS Battambang" w:cs="Khmer OS Battambang"/>
          <w:color w:val="202124"/>
          <w:sz w:val="22"/>
          <w:szCs w:val="22"/>
          <w:shd w:val="clear" w:color="auto" w:fill="F8F9FA"/>
          <w:cs/>
          <w:lang w:bidi="km-KH"/>
        </w:rPr>
        <w:t xml:space="preserve"> គឺអព្យាក្រឹត។</w:t>
      </w:r>
      <w:r w:rsidRPr="00793408">
        <w:rPr>
          <w:rStyle w:val="Heading3Char"/>
          <w:rFonts w:ascii="Khmer OS Battambang" w:hAnsi="Khmer OS Battambang"/>
          <w:color w:val="202124"/>
          <w:sz w:val="22"/>
        </w:rPr>
        <w:t xml:space="preserve">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 &lt;7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មានន័យថាសូលុយស្យុងមានជាតិអាស៊ីត ហើយ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pH&gt;7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មានន័យថា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solution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គឺ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alkaline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</w:t>
      </w:r>
    </w:p>
    <w:p w14:paraId="7F4000A8" w14:textId="77777777" w:rsidR="00F65F2C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</w:p>
    <w:p w14:paraId="7AFAA220" w14:textId="77777777" w:rsidR="00F65F2C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</w:p>
    <w:p w14:paraId="0BCF4044" w14:textId="77777777" w:rsidR="00F65F2C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</w:p>
    <w:p w14:paraId="5FDF8E43" w14:textId="77777777" w:rsidR="00F65F2C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</w:p>
    <w:p w14:paraId="55663746" w14:textId="77777777" w:rsidR="00F65F2C" w:rsidRPr="00793408" w:rsidRDefault="00F65F2C" w:rsidP="00F65F2C">
      <w:pPr>
        <w:pStyle w:val="HTMLPreformatted"/>
        <w:shd w:val="clear" w:color="auto" w:fill="F8F9FA"/>
        <w:spacing w:line="480" w:lineRule="atLeast"/>
        <w:jc w:val="center"/>
        <w:rPr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cs/>
          <w:lang w:bidi="km-KH"/>
        </w:rPr>
        <w:lastRenderedPageBreak/>
        <w:t>តារាង​</w:t>
      </w:r>
      <w:r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 xml:space="preserve"> </w:t>
      </w:r>
      <w:r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cs/>
          <w:lang w:bidi="km-KH"/>
        </w:rPr>
        <w:t>លក្ខណៈទូទៅរបស់</w:t>
      </w:r>
      <w:r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 xml:space="preserve"> PH sensor Prode</w:t>
      </w:r>
    </w:p>
    <w:tbl>
      <w:tblPr>
        <w:tblStyle w:val="TableGrid"/>
        <w:tblW w:w="0" w:type="auto"/>
        <w:tblInd w:w="1705" w:type="dxa"/>
        <w:tblBorders>
          <w:bottom w:val="single" w:sz="4" w:space="0" w:color="FFC000"/>
        </w:tblBorders>
        <w:tblLook w:val="04A0" w:firstRow="1" w:lastRow="0" w:firstColumn="1" w:lastColumn="0" w:noHBand="0" w:noVBand="1"/>
      </w:tblPr>
      <w:tblGrid>
        <w:gridCol w:w="2970"/>
        <w:gridCol w:w="2970"/>
      </w:tblGrid>
      <w:tr w:rsidR="00F65F2C" w:rsidRPr="00793408" w14:paraId="7715AA33" w14:textId="77777777" w:rsidTr="00104E2E">
        <w:tc>
          <w:tcPr>
            <w:tcW w:w="5940" w:type="dxa"/>
            <w:gridSpan w:val="2"/>
          </w:tcPr>
          <w:p w14:paraId="4D635737" w14:textId="77777777" w:rsidR="00F65F2C" w:rsidRPr="00793408" w:rsidRDefault="00F65F2C" w:rsidP="00104E2E">
            <w:pPr>
              <w:pStyle w:val="HTMLPreformatted"/>
              <w:spacing w:line="480" w:lineRule="atLeast"/>
              <w:jc w:val="center"/>
              <w:rPr>
                <w:rFonts w:ascii="Khmer OS Battambang" w:hAnsi="Khmer OS Battambang" w:cs="Khmer OS Battambang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b/>
                <w:bCs/>
                <w:color w:val="202124"/>
                <w:sz w:val="22"/>
                <w:szCs w:val="22"/>
                <w:lang w:bidi="km-KH"/>
              </w:rPr>
              <w:t xml:space="preserve">PH sensor Prode </w:t>
            </w:r>
          </w:p>
        </w:tc>
      </w:tr>
      <w:tr w:rsidR="00F65F2C" w:rsidRPr="00793408" w14:paraId="5D1EA241" w14:textId="77777777" w:rsidTr="00104E2E">
        <w:tc>
          <w:tcPr>
            <w:tcW w:w="2970" w:type="dxa"/>
          </w:tcPr>
          <w:p w14:paraId="152F62D6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>Prode Type</w:t>
            </w:r>
          </w:p>
        </w:tc>
        <w:tc>
          <w:tcPr>
            <w:tcW w:w="2970" w:type="dxa"/>
          </w:tcPr>
          <w:p w14:paraId="55EF6C67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>Laboratory Gade</w:t>
            </w:r>
          </w:p>
        </w:tc>
      </w:tr>
      <w:tr w:rsidR="00F65F2C" w:rsidRPr="00793408" w14:paraId="69A4A45C" w14:textId="77777777" w:rsidTr="00104E2E">
        <w:tc>
          <w:tcPr>
            <w:tcW w:w="2970" w:type="dxa"/>
          </w:tcPr>
          <w:p w14:paraId="7B437499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>Detection Range</w:t>
            </w:r>
          </w:p>
        </w:tc>
        <w:tc>
          <w:tcPr>
            <w:tcW w:w="2970" w:type="dxa"/>
          </w:tcPr>
          <w:p w14:paraId="65DCFB61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>0~14</w:t>
            </w:r>
          </w:p>
        </w:tc>
      </w:tr>
      <w:tr w:rsidR="00F65F2C" w:rsidRPr="00793408" w14:paraId="73BC278A" w14:textId="77777777" w:rsidTr="00104E2E">
        <w:tc>
          <w:tcPr>
            <w:tcW w:w="2970" w:type="dxa"/>
          </w:tcPr>
          <w:p w14:paraId="6C423B61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  <w:t xml:space="preserve">Temperature Range </w:t>
            </w:r>
          </w:p>
        </w:tc>
        <w:tc>
          <w:tcPr>
            <w:tcW w:w="2970" w:type="dxa"/>
          </w:tcPr>
          <w:p w14:paraId="43ECEFE6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5~60°C</w:t>
            </w:r>
          </w:p>
        </w:tc>
      </w:tr>
      <w:tr w:rsidR="00F65F2C" w:rsidRPr="00793408" w14:paraId="5B0D0216" w14:textId="77777777" w:rsidTr="00104E2E">
        <w:tc>
          <w:tcPr>
            <w:tcW w:w="2970" w:type="dxa"/>
          </w:tcPr>
          <w:p w14:paraId="1445C2EF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Zero Point</w:t>
            </w:r>
          </w:p>
        </w:tc>
        <w:tc>
          <w:tcPr>
            <w:tcW w:w="2970" w:type="dxa"/>
          </w:tcPr>
          <w:p w14:paraId="53541095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7±0.5</w:t>
            </w:r>
          </w:p>
        </w:tc>
      </w:tr>
      <w:tr w:rsidR="00F65F2C" w:rsidRPr="00793408" w14:paraId="6CA52C98" w14:textId="77777777" w:rsidTr="00104E2E">
        <w:tc>
          <w:tcPr>
            <w:tcW w:w="2970" w:type="dxa"/>
          </w:tcPr>
          <w:p w14:paraId="1D15FDA8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Response Time</w:t>
            </w:r>
          </w:p>
        </w:tc>
        <w:tc>
          <w:tcPr>
            <w:tcW w:w="2970" w:type="dxa"/>
          </w:tcPr>
          <w:p w14:paraId="6FB0CC94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&lt;2min</w:t>
            </w:r>
          </w:p>
        </w:tc>
      </w:tr>
      <w:tr w:rsidR="00F65F2C" w:rsidRPr="00793408" w14:paraId="1007E7B9" w14:textId="77777777" w:rsidTr="00104E2E">
        <w:tc>
          <w:tcPr>
            <w:tcW w:w="2970" w:type="dxa"/>
          </w:tcPr>
          <w:p w14:paraId="17ACB38A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Internal Resistance</w:t>
            </w:r>
          </w:p>
        </w:tc>
        <w:tc>
          <w:tcPr>
            <w:tcW w:w="2970" w:type="dxa"/>
          </w:tcPr>
          <w:p w14:paraId="57707366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&lt;250MΩ</w:t>
            </w:r>
          </w:p>
        </w:tc>
      </w:tr>
      <w:tr w:rsidR="00F65F2C" w:rsidRPr="00793408" w14:paraId="79299F30" w14:textId="77777777" w:rsidTr="00104E2E">
        <w:tc>
          <w:tcPr>
            <w:tcW w:w="2970" w:type="dxa"/>
          </w:tcPr>
          <w:p w14:paraId="1A516B9E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Probe Life</w:t>
            </w:r>
          </w:p>
        </w:tc>
        <w:tc>
          <w:tcPr>
            <w:tcW w:w="2970" w:type="dxa"/>
          </w:tcPr>
          <w:p w14:paraId="409A43D8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&gt;0.5 year (depending on frequency of use)</w:t>
            </w:r>
          </w:p>
        </w:tc>
      </w:tr>
      <w:tr w:rsidR="00F65F2C" w:rsidRPr="00793408" w14:paraId="3947EADF" w14:textId="77777777" w:rsidTr="00104E2E">
        <w:tc>
          <w:tcPr>
            <w:tcW w:w="2970" w:type="dxa"/>
          </w:tcPr>
          <w:p w14:paraId="4CCCFFF4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Cable Length</w:t>
            </w:r>
          </w:p>
        </w:tc>
        <w:tc>
          <w:tcPr>
            <w:tcW w:w="2970" w:type="dxa"/>
          </w:tcPr>
          <w:p w14:paraId="6F8415DE" w14:textId="77777777" w:rsidR="00F65F2C" w:rsidRPr="00793408" w:rsidRDefault="00F65F2C" w:rsidP="00104E2E">
            <w:pPr>
              <w:pStyle w:val="HTMLPreformatted"/>
              <w:spacing w:line="480" w:lineRule="atLeast"/>
              <w:rPr>
                <w:rFonts w:ascii="Khmer OS Battambang" w:hAnsi="Khmer OS Battambang" w:cs="Khmer OS Battambang"/>
                <w:color w:val="595959" w:themeColor="text1" w:themeTint="A6"/>
                <w:sz w:val="22"/>
                <w:szCs w:val="22"/>
                <w:lang w:bidi="km-KH"/>
              </w:rPr>
            </w:pPr>
            <w:r w:rsidRPr="00793408">
              <w:rPr>
                <w:rFonts w:ascii="Khmer OS Battambang" w:hAnsi="Khmer OS Battambang" w:cs="Khmer OS Battambang"/>
                <w:color w:val="24292E"/>
                <w:sz w:val="22"/>
                <w:szCs w:val="22"/>
                <w:shd w:val="clear" w:color="auto" w:fill="FFFFFF"/>
              </w:rPr>
              <w:t>100cm</w:t>
            </w:r>
          </w:p>
        </w:tc>
      </w:tr>
    </w:tbl>
    <w:p w14:paraId="4BEB8793" w14:textId="77777777" w:rsidR="00F65F2C" w:rsidRDefault="00F65F2C" w:rsidP="00F65F2C">
      <w:pPr>
        <w:pStyle w:val="ListParagraph"/>
        <w:spacing w:after="0"/>
        <w:rPr>
          <w:b/>
          <w:bCs/>
        </w:rPr>
      </w:pPr>
    </w:p>
    <w:p w14:paraId="48565C27" w14:textId="31895D7E" w:rsidR="00EE105F" w:rsidRDefault="00F65F2C" w:rsidP="00096F6F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 w:rsidRPr="00793408">
        <w:rPr>
          <w:noProof/>
          <w:shd w:val="clear" w:color="auto" w:fill="F8F9FA"/>
          <w14:ligatures w14:val="standardContextual"/>
        </w:rPr>
        <w:drawing>
          <wp:anchor distT="0" distB="0" distL="114300" distR="114300" simplePos="0" relativeHeight="251697152" behindDoc="0" locked="0" layoutInCell="1" allowOverlap="1" wp14:anchorId="5D3EB65A" wp14:editId="4220F98C">
            <wp:simplePos x="0" y="0"/>
            <wp:positionH relativeFrom="margin">
              <wp:posOffset>731732</wp:posOffset>
            </wp:positionH>
            <wp:positionV relativeFrom="paragraph">
              <wp:posOffset>278130</wp:posOffset>
            </wp:positionV>
            <wp:extent cx="4657725" cy="3505200"/>
            <wp:effectExtent l="0" t="0" r="9525" b="0"/>
            <wp:wrapTopAndBottom/>
            <wp:docPr id="16176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9577" name="Picture 16176895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F">
        <w:rPr>
          <w:b/>
          <w:bCs/>
        </w:rPr>
        <w:t>TDS Sensor:</w:t>
      </w:r>
    </w:p>
    <w:p w14:paraId="1564A960" w14:textId="3E9692C5" w:rsidR="00F65F2C" w:rsidRPr="00F65F2C" w:rsidRDefault="00F65F2C" w:rsidP="00F65F2C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Khmer OS Battambang" w:eastAsia="Times New Roman" w:hAnsi="Khmer OS Battambang"/>
          <w:color w:val="202124"/>
        </w:rPr>
      </w:pPr>
      <w:r>
        <w:rPr>
          <w:rFonts w:ascii="Khmer OS Battambang" w:eastAsia="Times New Roman" w:hAnsi="Khmer OS Battambang"/>
          <w:color w:val="202124"/>
        </w:rPr>
        <w:tab/>
      </w:r>
      <w:r w:rsidRPr="00F65F2C">
        <w:rPr>
          <w:rFonts w:ascii="Khmer OS Battambang" w:eastAsia="Times New Roman" w:hAnsi="Khmer OS Battambang"/>
          <w:color w:val="202124"/>
          <w:cs/>
        </w:rPr>
        <w:t xml:space="preserve">តើ​អ្វី​ទៅ​ជា </w:t>
      </w:r>
      <w:r w:rsidRPr="00F65F2C">
        <w:rPr>
          <w:rFonts w:ascii="Khmer OS Battambang" w:eastAsia="Times New Roman" w:hAnsi="Khmer OS Battambang"/>
          <w:color w:val="202124"/>
          <w:lang w:bidi="th-TH"/>
        </w:rPr>
        <w:t xml:space="preserve">Total Dissolved Solids (TDS)? TDS (Total Dissolved Solids) </w:t>
      </w:r>
      <w:r w:rsidRPr="00F65F2C">
        <w:rPr>
          <w:rFonts w:ascii="Khmer OS Battambang" w:eastAsia="Times New Roman" w:hAnsi="Khmer OS Battambang"/>
          <w:color w:val="202124"/>
          <w:cs/>
        </w:rPr>
        <w:t xml:space="preserve">បង្ហាញថាតើមានសារធាតុរលាយប៉ុន្មានមីលីក្រាមត្រូវបានរំលាយក្នុងទឹកមួយលីត្រ។ ជាទូទៅ តម្លៃ </w:t>
      </w:r>
      <w:r w:rsidRPr="00F65F2C">
        <w:rPr>
          <w:rFonts w:ascii="Khmer OS Battambang" w:eastAsia="Times New Roman" w:hAnsi="Khmer OS Battambang"/>
          <w:color w:val="202124"/>
          <w:lang w:bidi="th-TH"/>
        </w:rPr>
        <w:t xml:space="preserve">TDS </w:t>
      </w:r>
      <w:r w:rsidRPr="00F65F2C">
        <w:rPr>
          <w:rFonts w:ascii="Khmer OS Battambang" w:eastAsia="Times New Roman" w:hAnsi="Khmer OS Battambang"/>
          <w:color w:val="202124"/>
          <w:cs/>
        </w:rPr>
        <w:t xml:space="preserve">កាន់តែខ្ពស់ សារធាតុរលាយកាន់តែរលាយក្នុងទឹក ហើយទឹកស្អាតតិច។ ដូច្នេះតម្លៃ </w:t>
      </w:r>
      <w:r w:rsidRPr="00F65F2C">
        <w:rPr>
          <w:rFonts w:ascii="Khmer OS Battambang" w:eastAsia="Times New Roman" w:hAnsi="Khmer OS Battambang"/>
          <w:color w:val="202124"/>
          <w:lang w:bidi="th-TH"/>
        </w:rPr>
        <w:t xml:space="preserve">TDS </w:t>
      </w:r>
      <w:r w:rsidRPr="00F65F2C">
        <w:rPr>
          <w:rFonts w:ascii="Khmer OS Battambang" w:eastAsia="Times New Roman" w:hAnsi="Khmer OS Battambang"/>
          <w:color w:val="202124"/>
          <w:cs/>
        </w:rPr>
        <w:lastRenderedPageBreak/>
        <w:t>អាចត្រូវបានប្រើជាចំណុចយោងមួយសម្រាប់ការឆ្លុះបញ្ចាំងពីភាពស្អាតនៃទឹក។</w:t>
      </w:r>
      <w:r w:rsidRPr="00F65F2C">
        <w:rPr>
          <w:rFonts w:ascii="Khmer OS Battambang" w:hAnsi="Khmer OS Battambang"/>
          <w:color w:val="202124"/>
          <w:shd w:val="clear" w:color="auto" w:fill="F8F9FA"/>
        </w:rPr>
        <w:t xml:space="preserve">A TDS pan 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t xml:space="preserve">គឺជាឧបករណ៍ប្រើប្រាស់យ៉ាងទូលំទូលាយដើម្បីវាស់តម្លៃ </w:t>
      </w:r>
      <w:r w:rsidRPr="00F65F2C">
        <w:rPr>
          <w:rFonts w:ascii="Khmer OS Battambang" w:hAnsi="Khmer OS Battambang"/>
          <w:color w:val="202124"/>
          <w:shd w:val="clear" w:color="auto" w:fill="F8F9FA"/>
        </w:rPr>
        <w:t xml:space="preserve">TDS 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t>។ ប៉ុន្តែវាមិនងាយស្រួលទេក្នុងការនិយាយ</w:t>
      </w:r>
      <w:r w:rsidRPr="00F65F2C">
        <w:rPr>
          <w:rFonts w:ascii="Khmer OS Battambang" w:hAnsi="Khmer OS Battambang"/>
          <w:color w:val="202124"/>
          <w:shd w:val="clear" w:color="auto" w:fill="F8F9FA"/>
        </w:rPr>
        <w:t xml:space="preserve"> control system 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t>សម្រាប់ការត្រួតពិនិត្យគុណភាពទឹកក្នុងពេលជាក់ស្តែង។ ឧបករណ៍ដែលមានជំនាញវិជ្ជាជីវៈមានភាពត្រឹមត្រូវខ្ពស់ និងទំនាក់ទំនងជាមួយ</w:t>
      </w:r>
      <w:r w:rsidRPr="00F65F2C">
        <w:rPr>
          <w:rFonts w:ascii="Khmer OS Battambang" w:hAnsi="Khmer OS Battambang"/>
          <w:color w:val="202124"/>
          <w:shd w:val="clear" w:color="auto" w:fill="F8F9FA"/>
        </w:rPr>
        <w:t xml:space="preserve"> control system</w:t>
      </w:r>
      <w:r w:rsidRPr="00F65F2C">
        <w:rPr>
          <w:rFonts w:ascii="Khmer OS Battambang" w:hAnsi="Khmer OS Battambang"/>
          <w:color w:val="202124"/>
          <w:shd w:val="clear" w:color="auto" w:fill="F8F9FA"/>
          <w:cs/>
        </w:rPr>
        <w:t xml:space="preserve"> ប៉ុន្តែពួកវាមានតម្លៃថ្លៃណាស់។</w:t>
      </w:r>
    </w:p>
    <w:p w14:paraId="51C2882A" w14:textId="77777777" w:rsidR="00F65F2C" w:rsidRPr="00793408" w:rsidRDefault="00F65F2C" w:rsidP="00F65F2C">
      <w:pPr>
        <w:pStyle w:val="HTMLPreformatted"/>
        <w:shd w:val="clear" w:color="auto" w:fill="F8F9FA"/>
        <w:spacing w:line="480" w:lineRule="atLeast"/>
        <w:ind w:left="720"/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ឧបករណ៍ចាប់សញ្ញា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TDS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នេះផ្តល់នូវទិន្នផលអាណាឡូកដែលត្រូវគ្នាជាមួយ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Controllers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ភាគច្រើនដូចជា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Arduino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ជាមួយនឹង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Arduino controllers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វាងាយស្រួលក្នុងការបង្កើតឧបករណ៍ចាប់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TDS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ដែលវាស់តម្លៃ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TDS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នៃវត្ថុរាវជាមួយនឹងចំនួនមានកំណត់។</w:t>
      </w:r>
    </w:p>
    <w:p w14:paraId="2EEE8741" w14:textId="137B2425" w:rsidR="00F65F2C" w:rsidRPr="00F65F2C" w:rsidRDefault="00F65F2C" w:rsidP="00F65F2C">
      <w:pPr>
        <w:pStyle w:val="ListParagraph"/>
        <w:numPr>
          <w:ilvl w:val="0"/>
          <w:numId w:val="24"/>
        </w:numPr>
        <w:jc w:val="center"/>
        <w:rPr>
          <w:rStyle w:val="y2iqfc"/>
          <w:rFonts w:ascii="Khmer OS Battambang" w:hAnsi="Khmer OS Battambang"/>
          <w:b/>
          <w:bCs/>
          <w:color w:val="8EAADB" w:themeColor="accent1" w:themeTint="99"/>
          <w:shd w:val="clear" w:color="auto" w:fill="F8F9FA"/>
        </w:rPr>
      </w:pPr>
      <w:r w:rsidRPr="00F65F2C">
        <w:rPr>
          <w:rStyle w:val="y2iqfc"/>
          <w:rFonts w:ascii="Khmer OS Battambang" w:hAnsi="Khmer OS Battambang"/>
          <w:color w:val="4472C4" w:themeColor="accent1"/>
          <w:cs/>
        </w:rPr>
        <w:t>តារាង</w:t>
      </w:r>
      <w:r w:rsidRPr="00F65F2C">
        <w:rPr>
          <w:rStyle w:val="y2iqfc"/>
          <w:rFonts w:ascii="Khmer OS Battambang" w:hAnsi="Khmer OS Battambang"/>
          <w:color w:val="4472C4" w:themeColor="accent1"/>
        </w:rPr>
        <w:t xml:space="preserve"> </w:t>
      </w:r>
      <w:r w:rsidRPr="00F65F2C">
        <w:rPr>
          <w:rStyle w:val="y2iqfc"/>
          <w:rFonts w:ascii="Khmer OS Battambang" w:hAnsi="Khmer OS Battambang"/>
          <w:color w:val="4472C4" w:themeColor="accent1"/>
          <w:cs/>
        </w:rPr>
        <w:t>លក្ខណៈទូទៅរបស់​</w:t>
      </w:r>
      <w:r w:rsidRPr="00F65F2C">
        <w:rPr>
          <w:rStyle w:val="y2iqfc"/>
          <w:rFonts w:ascii="Khmer OS Battambang" w:hAnsi="Khmer OS Battambang"/>
          <w:color w:val="4472C4" w:themeColor="accent1"/>
        </w:rPr>
        <w:t xml:space="preserve"> TDS Waterproof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65"/>
        <w:gridCol w:w="2975"/>
      </w:tblGrid>
      <w:tr w:rsidR="00F65F2C" w:rsidRPr="00793408" w14:paraId="767F8707" w14:textId="77777777" w:rsidTr="00104E2E">
        <w:tc>
          <w:tcPr>
            <w:tcW w:w="5940" w:type="dxa"/>
            <w:gridSpan w:val="2"/>
          </w:tcPr>
          <w:p w14:paraId="0FC793D8" w14:textId="77777777" w:rsidR="00F65F2C" w:rsidRPr="00793408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Khmer OS Battambang" w:hAnsi="Khmer OS Battambang" w:cs="Khmer OS Battambang"/>
                <w:b/>
                <w:bCs/>
                <w:color w:val="202124"/>
                <w:sz w:val="22"/>
                <w:szCs w:val="22"/>
                <w:lang w:bidi="km-KH"/>
              </w:rPr>
            </w:pPr>
            <w:r w:rsidRPr="00793408">
              <w:rPr>
                <w:rStyle w:val="y2iqfc"/>
                <w:rFonts w:ascii="Khmer OS Battambang" w:hAnsi="Khmer OS Battambang" w:cs="Khmer OS Battambang"/>
                <w:b/>
                <w:bCs/>
                <w:color w:val="202124"/>
                <w:sz w:val="22"/>
                <w:szCs w:val="22"/>
                <w:lang w:bidi="km-KH"/>
              </w:rPr>
              <w:t>TDS sensor Waterproof</w:t>
            </w:r>
          </w:p>
        </w:tc>
      </w:tr>
      <w:tr w:rsidR="00F65F2C" w:rsidRPr="00793408" w14:paraId="30AE4E30" w14:textId="77777777" w:rsidTr="00104E2E">
        <w:tc>
          <w:tcPr>
            <w:tcW w:w="2965" w:type="dxa"/>
          </w:tcPr>
          <w:p w14:paraId="156C1547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sz w:val="22"/>
                <w:szCs w:val="22"/>
              </w:rPr>
              <w:t>Number of Needle</w:t>
            </w:r>
          </w:p>
        </w:tc>
        <w:tc>
          <w:tcPr>
            <w:tcW w:w="2975" w:type="dxa"/>
          </w:tcPr>
          <w:p w14:paraId="6E78F079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F65F2C" w:rsidRPr="00793408" w14:paraId="4B50176F" w14:textId="77777777" w:rsidTr="00104E2E">
        <w:tc>
          <w:tcPr>
            <w:tcW w:w="2965" w:type="dxa"/>
          </w:tcPr>
          <w:p w14:paraId="29FA6792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Total Length</w:t>
            </w:r>
          </w:p>
        </w:tc>
        <w:tc>
          <w:tcPr>
            <w:tcW w:w="2975" w:type="dxa"/>
          </w:tcPr>
          <w:p w14:paraId="0664279B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83cm</w:t>
            </w:r>
          </w:p>
        </w:tc>
      </w:tr>
      <w:tr w:rsidR="00F65F2C" w:rsidRPr="00793408" w14:paraId="00681BE1" w14:textId="77777777" w:rsidTr="00104E2E">
        <w:tc>
          <w:tcPr>
            <w:tcW w:w="2965" w:type="dxa"/>
          </w:tcPr>
          <w:p w14:paraId="5A9FEB05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Connection Interface</w:t>
            </w:r>
          </w:p>
        </w:tc>
        <w:tc>
          <w:tcPr>
            <w:tcW w:w="2975" w:type="dxa"/>
          </w:tcPr>
          <w:p w14:paraId="4407F5A9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XH2.54-2P</w:t>
            </w:r>
          </w:p>
        </w:tc>
      </w:tr>
      <w:tr w:rsidR="00F65F2C" w:rsidRPr="00793408" w14:paraId="7FC04F7A" w14:textId="77777777" w:rsidTr="00104E2E">
        <w:tc>
          <w:tcPr>
            <w:tcW w:w="2965" w:type="dxa"/>
          </w:tcPr>
          <w:p w14:paraId="35024528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Color</w:t>
            </w:r>
          </w:p>
        </w:tc>
        <w:tc>
          <w:tcPr>
            <w:tcW w:w="2975" w:type="dxa"/>
          </w:tcPr>
          <w:p w14:paraId="3323CEC6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Black</w:t>
            </w:r>
          </w:p>
        </w:tc>
      </w:tr>
      <w:tr w:rsidR="00F65F2C" w:rsidRPr="00793408" w14:paraId="5F224CEF" w14:textId="77777777" w:rsidTr="00104E2E">
        <w:tc>
          <w:tcPr>
            <w:tcW w:w="2965" w:type="dxa"/>
          </w:tcPr>
          <w:p w14:paraId="0FB5FB73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Other</w:t>
            </w:r>
          </w:p>
        </w:tc>
        <w:tc>
          <w:tcPr>
            <w:tcW w:w="2975" w:type="dxa"/>
          </w:tcPr>
          <w:p w14:paraId="537C35A1" w14:textId="77777777" w:rsidR="00F65F2C" w:rsidRPr="000B467E" w:rsidRDefault="00F65F2C" w:rsidP="00104E2E">
            <w:pPr>
              <w:pStyle w:val="HTMLPreformatted"/>
              <w:spacing w:line="480" w:lineRule="atLeast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Waterproof Probe</w:t>
            </w:r>
          </w:p>
        </w:tc>
      </w:tr>
    </w:tbl>
    <w:p w14:paraId="41EE58CC" w14:textId="1CE55E37" w:rsidR="00F65F2C" w:rsidRPr="00793408" w:rsidRDefault="00267922" w:rsidP="00F65F2C">
      <w:pPr>
        <w:pStyle w:val="HTMLPreformatted"/>
        <w:shd w:val="clear" w:color="auto" w:fill="F8F9FA"/>
        <w:spacing w:line="480" w:lineRule="atLeast"/>
        <w:ind w:left="720"/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793408">
        <w:rPr>
          <w:rFonts w:ascii="Khmer OS Battambang" w:hAnsi="Khmer OS Battambang" w:cs="Khmer OS Battambang"/>
          <w:noProof/>
          <w:color w:val="202124"/>
          <w:sz w:val="22"/>
          <w:szCs w:val="22"/>
          <w14:ligatures w14:val="standardContextual"/>
        </w:rPr>
        <w:drawing>
          <wp:anchor distT="0" distB="0" distL="114300" distR="114300" simplePos="0" relativeHeight="251698176" behindDoc="0" locked="0" layoutInCell="1" allowOverlap="1" wp14:anchorId="29EBF39D" wp14:editId="4EB35318">
            <wp:simplePos x="0" y="0"/>
            <wp:positionH relativeFrom="margin">
              <wp:posOffset>1258147</wp:posOffset>
            </wp:positionH>
            <wp:positionV relativeFrom="paragraph">
              <wp:posOffset>382058</wp:posOffset>
            </wp:positionV>
            <wp:extent cx="3378200" cy="2497455"/>
            <wp:effectExtent l="0" t="0" r="0" b="0"/>
            <wp:wrapTopAndBottom/>
            <wp:docPr id="18863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2757" name="Picture 18863327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B3E11" w14:textId="64D92AEA" w:rsidR="00F65F2C" w:rsidRPr="00793408" w:rsidRDefault="00F65F2C" w:rsidP="00267922">
      <w:pPr>
        <w:pStyle w:val="HTMLPreformatted"/>
        <w:shd w:val="clear" w:color="auto" w:fill="F8F9FA"/>
        <w:spacing w:line="480" w:lineRule="atLeast"/>
        <w:ind w:left="360"/>
        <w:jc w:val="center"/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lastRenderedPageBreak/>
        <w:t>ដើម្បីដំណើរការវាបានត្រូវការតង់ស្យុង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3.3V~5.4V,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និងផ្តល់តង់ស្យុងចេញចាប់ពី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0~2.3V,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ដែលធ្វើឱ្យវាត្រូវគ្នាជា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</w:t>
      </w:r>
      <w:r w:rsidRPr="00793408">
        <w:rPr>
          <w:rFonts w:ascii="Khmer OS Battambang" w:hAnsi="Khmer OS Battambang" w:cs="Khmer OS Battambang"/>
          <w:color w:val="24292E"/>
          <w:shd w:val="clear" w:color="auto" w:fill="FFFFFF"/>
        </w:rPr>
        <w:t xml:space="preserve">control systems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ដែលប្រើតង់ស្យង់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5V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ឬ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3.3V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ឬ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boards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ដូចជា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Arduino, ESP32, Raspberry Pi, </w:t>
      </w:r>
      <w:proofErr w:type="spellStart"/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>Micro:bit</w:t>
      </w:r>
      <w:proofErr w:type="spellEnd"/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និង​ </w:t>
      </w:r>
      <w:proofErr w:type="spellStart"/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LattePanda</w:t>
      </w:r>
      <w:proofErr w:type="spellEnd"/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។​ប្រភពផ្តល់ឲ្យជា​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AC signal,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ដែលអាចវិនិស័យបានទាន់ពេលដោយមានប្រសិទ្ឋភាព​ជាទ្រង់ទ្រាយ​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polarization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និង​សុពលភាពការប្រើប្រាស់បានយូរទន្ទឹមនឹងនោះអាចជួយបង្កើនស្ថេរភាពនៃ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Output signal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។ការត្រូតពិនត្យ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TDS 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គឺមិនជ្រាបទឹក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,</w:t>
      </w:r>
      <w:r w:rsidRPr="00793408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 វាអាចត្រូវបានគេដាក់ក្នុងទឹកសម្រាប់ការវាស់រយៈពេលយូរ។</w:t>
      </w:r>
    </w:p>
    <w:p w14:paraId="3098DCA8" w14:textId="57A11C3C" w:rsidR="00F65F2C" w:rsidRPr="00793408" w:rsidRDefault="00267922" w:rsidP="00267922">
      <w:pPr>
        <w:pStyle w:val="HTMLPreformatted"/>
        <w:shd w:val="clear" w:color="auto" w:fill="F8F9FA"/>
        <w:spacing w:line="480" w:lineRule="atLeast"/>
        <w:ind w:left="720"/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ab/>
      </w:r>
      <w:r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ab/>
      </w:r>
      <w:r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ab/>
      </w:r>
      <w:r w:rsidR="00F65F2C"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cs/>
          <w:lang w:bidi="km-KH"/>
        </w:rPr>
        <w:t>តារាង</w:t>
      </w:r>
      <w:r w:rsidR="00F65F2C"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 xml:space="preserve">  </w:t>
      </w:r>
      <w:r w:rsidR="00F65F2C"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cs/>
          <w:lang w:bidi="km-KH"/>
        </w:rPr>
        <w:t>លក្ខណៈទូទៅរបស់​</w:t>
      </w:r>
      <w:r w:rsidR="00F65F2C" w:rsidRPr="00793408">
        <w:rPr>
          <w:rStyle w:val="y2iqfc"/>
          <w:rFonts w:ascii="Khmer OS Battambang" w:hAnsi="Khmer OS Battambang" w:cs="Khmer OS Battambang"/>
          <w:color w:val="4472C4" w:themeColor="accent1"/>
          <w:sz w:val="22"/>
          <w:szCs w:val="22"/>
          <w:lang w:bidi="km-KH"/>
        </w:rPr>
        <w:t xml:space="preserve"> TDS Meter Sensor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F65F2C" w:rsidRPr="00793408" w14:paraId="40BE046E" w14:textId="77777777" w:rsidTr="00104E2E">
        <w:tc>
          <w:tcPr>
            <w:tcW w:w="5940" w:type="dxa"/>
            <w:gridSpan w:val="2"/>
          </w:tcPr>
          <w:p w14:paraId="7355E1A2" w14:textId="77777777" w:rsidR="00F65F2C" w:rsidRPr="000B467E" w:rsidRDefault="00F65F2C" w:rsidP="00104E2E">
            <w:pPr>
              <w:shd w:val="clear" w:color="auto" w:fill="FFFFFF"/>
              <w:spacing w:before="100" w:beforeAutospacing="1" w:after="100" w:afterAutospacing="1"/>
              <w:jc w:val="center"/>
              <w:rPr>
                <w:rStyle w:val="y2iqfc"/>
                <w:rFonts w:eastAsia="Times New Roman" w:cs="Times New Roman"/>
                <w:color w:val="24292E"/>
                <w:lang w:bidi="th-TH"/>
              </w:rPr>
            </w:pPr>
            <w:r w:rsidRPr="000B467E">
              <w:rPr>
                <w:rFonts w:eastAsia="Times New Roman" w:cs="Times New Roman"/>
                <w:b/>
                <w:bCs/>
                <w:color w:val="24292E"/>
                <w:lang w:bidi="th-TH"/>
              </w:rPr>
              <w:t>Signal Transmitter Board</w:t>
            </w:r>
          </w:p>
        </w:tc>
      </w:tr>
      <w:tr w:rsidR="00F65F2C" w:rsidRPr="00793408" w14:paraId="1D15D0E4" w14:textId="77777777" w:rsidTr="00104E2E">
        <w:tc>
          <w:tcPr>
            <w:tcW w:w="2970" w:type="dxa"/>
          </w:tcPr>
          <w:p w14:paraId="54BCBE1C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Input Voltage</w:t>
            </w:r>
          </w:p>
        </w:tc>
        <w:tc>
          <w:tcPr>
            <w:tcW w:w="2970" w:type="dxa"/>
          </w:tcPr>
          <w:p w14:paraId="67D62351" w14:textId="77777777" w:rsidR="00F65F2C" w:rsidRPr="000B467E" w:rsidRDefault="00F65F2C" w:rsidP="00104E2E">
            <w:pPr>
              <w:shd w:val="clear" w:color="auto" w:fill="FFFFFF"/>
              <w:spacing w:before="100" w:beforeAutospacing="1" w:after="100" w:afterAutospacing="1"/>
              <w:rPr>
                <w:rStyle w:val="y2iqfc"/>
                <w:rFonts w:eastAsia="Times New Roman" w:cs="Times New Roman"/>
                <w:color w:val="24292E"/>
                <w:lang w:bidi="th-TH"/>
              </w:rPr>
            </w:pPr>
            <w:r w:rsidRPr="000B467E">
              <w:rPr>
                <w:rFonts w:eastAsia="Times New Roman" w:cs="Times New Roman"/>
                <w:color w:val="24292E"/>
                <w:lang w:bidi="th-TH"/>
              </w:rPr>
              <w:t>3.3 ~ 5.5V</w:t>
            </w:r>
          </w:p>
        </w:tc>
      </w:tr>
      <w:tr w:rsidR="00F65F2C" w:rsidRPr="00793408" w14:paraId="0C5A8E63" w14:textId="77777777" w:rsidTr="00104E2E">
        <w:tc>
          <w:tcPr>
            <w:tcW w:w="2970" w:type="dxa"/>
          </w:tcPr>
          <w:p w14:paraId="68FB74F8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Output Voltage</w:t>
            </w:r>
          </w:p>
        </w:tc>
        <w:tc>
          <w:tcPr>
            <w:tcW w:w="2970" w:type="dxa"/>
          </w:tcPr>
          <w:p w14:paraId="11C34C80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0 ~ 2.3V</w:t>
            </w:r>
          </w:p>
        </w:tc>
      </w:tr>
      <w:tr w:rsidR="00F65F2C" w:rsidRPr="00793408" w14:paraId="25B39DE4" w14:textId="77777777" w:rsidTr="00104E2E">
        <w:tc>
          <w:tcPr>
            <w:tcW w:w="2970" w:type="dxa"/>
          </w:tcPr>
          <w:p w14:paraId="0915352C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Working Current</w:t>
            </w:r>
          </w:p>
        </w:tc>
        <w:tc>
          <w:tcPr>
            <w:tcW w:w="2970" w:type="dxa"/>
          </w:tcPr>
          <w:p w14:paraId="0DA59E39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3 ~ 6mA</w:t>
            </w:r>
          </w:p>
        </w:tc>
      </w:tr>
      <w:tr w:rsidR="00F65F2C" w:rsidRPr="00793408" w14:paraId="5CA6D78F" w14:textId="77777777" w:rsidTr="00104E2E">
        <w:tc>
          <w:tcPr>
            <w:tcW w:w="2970" w:type="dxa"/>
          </w:tcPr>
          <w:p w14:paraId="76BCFB9B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TDS Measurement Range</w:t>
            </w:r>
          </w:p>
        </w:tc>
        <w:tc>
          <w:tcPr>
            <w:tcW w:w="2970" w:type="dxa"/>
          </w:tcPr>
          <w:p w14:paraId="4B0D69F6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0 ~ 1000ppm</w:t>
            </w:r>
          </w:p>
        </w:tc>
      </w:tr>
      <w:tr w:rsidR="00F65F2C" w:rsidRPr="00793408" w14:paraId="30AC8411" w14:textId="77777777" w:rsidTr="00104E2E">
        <w:tc>
          <w:tcPr>
            <w:tcW w:w="2970" w:type="dxa"/>
          </w:tcPr>
          <w:p w14:paraId="07A876F3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TDS Measurement Accuracy</w:t>
            </w:r>
          </w:p>
        </w:tc>
        <w:tc>
          <w:tcPr>
            <w:tcW w:w="2970" w:type="dxa"/>
          </w:tcPr>
          <w:p w14:paraId="64E7EE44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± 10% F.S. (25 ℃)</w:t>
            </w:r>
          </w:p>
        </w:tc>
      </w:tr>
      <w:tr w:rsidR="00F65F2C" w:rsidRPr="00793408" w14:paraId="1F8C0FD9" w14:textId="77777777" w:rsidTr="00104E2E">
        <w:tc>
          <w:tcPr>
            <w:tcW w:w="2970" w:type="dxa"/>
          </w:tcPr>
          <w:p w14:paraId="65534016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Module Size</w:t>
            </w:r>
          </w:p>
        </w:tc>
        <w:tc>
          <w:tcPr>
            <w:tcW w:w="2970" w:type="dxa"/>
          </w:tcPr>
          <w:p w14:paraId="45CE89DF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42 * 32mm</w:t>
            </w:r>
          </w:p>
        </w:tc>
      </w:tr>
      <w:tr w:rsidR="00F65F2C" w:rsidRPr="00793408" w14:paraId="3A22CD14" w14:textId="77777777" w:rsidTr="00104E2E">
        <w:tc>
          <w:tcPr>
            <w:tcW w:w="2970" w:type="dxa"/>
          </w:tcPr>
          <w:p w14:paraId="5B48B785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Module Interface</w:t>
            </w:r>
          </w:p>
        </w:tc>
        <w:tc>
          <w:tcPr>
            <w:tcW w:w="2970" w:type="dxa"/>
          </w:tcPr>
          <w:p w14:paraId="0FB5524B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PH2.0-3P</w:t>
            </w:r>
          </w:p>
        </w:tc>
      </w:tr>
      <w:tr w:rsidR="00F65F2C" w:rsidRPr="00793408" w14:paraId="553F2AE4" w14:textId="77777777" w:rsidTr="00104E2E">
        <w:tc>
          <w:tcPr>
            <w:tcW w:w="2970" w:type="dxa"/>
          </w:tcPr>
          <w:p w14:paraId="64225D31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Electrode Interface</w:t>
            </w:r>
          </w:p>
        </w:tc>
        <w:tc>
          <w:tcPr>
            <w:tcW w:w="2970" w:type="dxa"/>
          </w:tcPr>
          <w:p w14:paraId="155E1458" w14:textId="77777777" w:rsidR="00F65F2C" w:rsidRPr="000B467E" w:rsidRDefault="00F65F2C" w:rsidP="00104E2E">
            <w:pPr>
              <w:pStyle w:val="HTMLPreformatted"/>
              <w:spacing w:line="480" w:lineRule="atLeast"/>
              <w:rPr>
                <w:rStyle w:val="y2iqfc"/>
                <w:rFonts w:ascii="Times New Roman" w:hAnsi="Times New Roman" w:cs="Times New Roman"/>
                <w:color w:val="202124"/>
                <w:sz w:val="22"/>
                <w:szCs w:val="22"/>
                <w:lang w:bidi="km-KH"/>
              </w:rPr>
            </w:pPr>
            <w:r w:rsidRPr="000B467E">
              <w:rPr>
                <w:rFonts w:ascii="Times New Roman" w:hAnsi="Times New Roman" w:cs="Times New Roman"/>
                <w:color w:val="24292E"/>
                <w:sz w:val="22"/>
                <w:szCs w:val="22"/>
              </w:rPr>
              <w:t>XH2.54-2P</w:t>
            </w:r>
          </w:p>
        </w:tc>
      </w:tr>
    </w:tbl>
    <w:p w14:paraId="735D4C22" w14:textId="77777777" w:rsidR="00F65F2C" w:rsidRPr="00F65F2C" w:rsidRDefault="00F65F2C" w:rsidP="00267922">
      <w:pPr>
        <w:pStyle w:val="ListParagraph"/>
        <w:keepNext/>
        <w:keepLines/>
        <w:spacing w:before="40" w:after="100"/>
        <w:outlineLvl w:val="3"/>
        <w:rPr>
          <w:rFonts w:eastAsiaTheme="majorEastAsia"/>
          <w:color w:val="2E74B5" w:themeColor="accent5" w:themeShade="BF"/>
          <w:sz w:val="28"/>
          <w:szCs w:val="45"/>
        </w:rPr>
      </w:pPr>
    </w:p>
    <w:p w14:paraId="1DCF7A6B" w14:textId="0AB95B5A" w:rsidR="00F65F2C" w:rsidRDefault="00F65F2C" w:rsidP="00F65F2C">
      <w:pPr>
        <w:pStyle w:val="ListParagraph"/>
        <w:spacing w:after="0"/>
        <w:rPr>
          <w:b/>
          <w:bCs/>
        </w:rPr>
      </w:pPr>
    </w:p>
    <w:p w14:paraId="570A93EB" w14:textId="66E6D3BD" w:rsidR="00EE105F" w:rsidRPr="005853A9" w:rsidRDefault="005853A9" w:rsidP="00096F6F">
      <w:pPr>
        <w:pStyle w:val="ListParagraph"/>
        <w:numPr>
          <w:ilvl w:val="0"/>
          <w:numId w:val="24"/>
        </w:numPr>
        <w:spacing w:after="0"/>
        <w:rPr>
          <w:b/>
          <w:bCs/>
          <w:sz w:val="22"/>
        </w:rPr>
      </w:pPr>
      <w:r>
        <w:rPr>
          <w:rFonts w:ascii="inherit" w:hAnsi="inherit" w:hint="cs"/>
          <w:noProof/>
          <w:color w:val="202124"/>
          <w:sz w:val="42"/>
          <w:szCs w:val="42"/>
          <w:lang w:val="th-TH"/>
          <w14:ligatures w14:val="standardContextual"/>
        </w:rPr>
        <w:drawing>
          <wp:anchor distT="0" distB="0" distL="114300" distR="114300" simplePos="0" relativeHeight="251700224" behindDoc="0" locked="0" layoutInCell="1" allowOverlap="1" wp14:anchorId="7BAFD876" wp14:editId="53A9154E">
            <wp:simplePos x="0" y="0"/>
            <wp:positionH relativeFrom="margin">
              <wp:posOffset>904875</wp:posOffset>
            </wp:positionH>
            <wp:positionV relativeFrom="paragraph">
              <wp:posOffset>342265</wp:posOffset>
            </wp:positionV>
            <wp:extent cx="3860165" cy="2505075"/>
            <wp:effectExtent l="0" t="0" r="6985" b="9525"/>
            <wp:wrapTopAndBottom/>
            <wp:docPr id="7005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3397" name="Picture 70054339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F">
        <w:rPr>
          <w:b/>
          <w:bCs/>
        </w:rPr>
        <w:t>T</w:t>
      </w:r>
      <w:r w:rsidR="00EE105F" w:rsidRPr="005853A9">
        <w:rPr>
          <w:b/>
          <w:bCs/>
          <w:sz w:val="22"/>
        </w:rPr>
        <w:t>urbidity Sensor:</w:t>
      </w:r>
      <w:r w:rsidR="00D13E0E" w:rsidRPr="005853A9">
        <w:rPr>
          <w:b/>
          <w:bCs/>
          <w:sz w:val="22"/>
        </w:rPr>
        <w:t xml:space="preserve"> </w:t>
      </w:r>
    </w:p>
    <w:p w14:paraId="5F7324AA" w14:textId="548A5FDC" w:rsidR="005853A9" w:rsidRDefault="005853A9" w:rsidP="005853A9">
      <w:pPr>
        <w:pStyle w:val="HTMLPreformatted"/>
        <w:shd w:val="clear" w:color="auto" w:fill="F8F9FA"/>
        <w:spacing w:line="480" w:lineRule="atLeast"/>
        <w:ind w:left="720"/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</w:pP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cs/>
          <w:lang w:bidi="km-KH"/>
        </w:rPr>
        <w:lastRenderedPageBreak/>
        <w:t xml:space="preserve">ងាកមកមើល​​ 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lang w:bidi="km-KH"/>
        </w:rPr>
        <w:t xml:space="preserve">Sensor 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cs/>
          <w:lang w:bidi="km-KH"/>
        </w:rPr>
        <w:t>នៃ​​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lang w:bidi="km-KH"/>
        </w:rPr>
        <w:t xml:space="preserve"> module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cs/>
          <w:lang w:bidi="km-KH"/>
        </w:rPr>
        <w:t>អាចវាស់ដង់​ស៊ីតេនៃទឹកដែលមានភាពកង្វលនិងការរួមគ្នានៃសារធាតុ​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lang w:bidi="km-KH"/>
        </w:rPr>
        <w:t xml:space="preserve"> extraneous </w:t>
      </w:r>
      <w:r w:rsidRPr="005853A9">
        <w:rPr>
          <w:rFonts w:ascii="Khmer OS Battambang" w:hAnsi="Khmer OS Battambang" w:cs="Khmer OS Battambang"/>
          <w:color w:val="404040" w:themeColor="text1" w:themeTint="BF"/>
          <w:sz w:val="22"/>
          <w:szCs w:val="22"/>
          <w:cs/>
          <w:lang w:bidi="km-KH"/>
        </w:rPr>
        <w:t>ដោយប្រើ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ចំណាំងនៃរលកចម្ងាយរវាង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photo transistor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និង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</w:rPr>
        <w:t xml:space="preserve">diode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។ដោយប្រើ​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transistor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និង​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optical diodes, an optical sensor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វាស់បរិមាណ​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light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ដែលចេញពីប្រភព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light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ទៅកាន់​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light receiver,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ដើម្បីគណនាគុណភាព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 turbidity of water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</w:t>
      </w:r>
      <w:r w:rsidRPr="005853A9">
        <w:t xml:space="preserve">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 xml:space="preserve">he output mode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អាចត្រូវបានជ្រើសរើសដោយលៃតម្រូវ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switch on the board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Supports analog and digital output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 xml:space="preserve">។ភាពប្រែប្រួលអាចត្រូវបានកែតម្រូវដោយ 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lang w:bidi="km-KH"/>
        </w:rPr>
        <w:t>on-board knob</w:t>
      </w:r>
      <w:r w:rsidRPr="005853A9">
        <w:rPr>
          <w:rStyle w:val="y2iqfc"/>
          <w:rFonts w:ascii="Khmer OS Battambang" w:hAnsi="Khmer OS Battambang" w:cs="Khmer OS Battambang"/>
          <w:color w:val="202124"/>
          <w:sz w:val="22"/>
          <w:szCs w:val="22"/>
          <w:cs/>
          <w:lang w:bidi="km-KH"/>
        </w:rPr>
        <w:t>។</w:t>
      </w:r>
    </w:p>
    <w:p w14:paraId="2D81A146" w14:textId="77777777" w:rsidR="005853A9" w:rsidRDefault="005853A9" w:rsidP="005853A9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</w:pP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តារាង​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</w:t>
      </w:r>
      <w:r>
        <w:rPr>
          <w:rStyle w:val="y2iqfc"/>
          <w:rFonts w:ascii="!Khmer OS Siemreap" w:hAnsi="!Khmer OS Siemreap" w:cs="!Khmer OS Siemreap" w:hint="cs"/>
          <w:color w:val="4472C4" w:themeColor="accent1"/>
          <w:sz w:val="22"/>
          <w:szCs w:val="22"/>
          <w:cs/>
          <w:lang w:bidi="km-KH"/>
        </w:rPr>
        <w:t>លក្ខណៈទូទៅរបស់</w:t>
      </w:r>
      <w:r>
        <w:rPr>
          <w:rStyle w:val="y2iqfc"/>
          <w:rFonts w:ascii="!Khmer OS Siemreap" w:hAnsi="!Khmer OS Siemreap" w:cs="!Khmer OS Siemreap"/>
          <w:color w:val="4472C4" w:themeColor="accent1"/>
          <w:sz w:val="22"/>
          <w:szCs w:val="22"/>
          <w:lang w:bidi="km-KH"/>
        </w:rPr>
        <w:t xml:space="preserve"> Turbidity Sensor Mete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5853A9" w:rsidRPr="008F0126" w14:paraId="74C487E5" w14:textId="77777777" w:rsidTr="00104E2E">
        <w:tc>
          <w:tcPr>
            <w:tcW w:w="5940" w:type="dxa"/>
            <w:gridSpan w:val="2"/>
          </w:tcPr>
          <w:p w14:paraId="6114C488" w14:textId="77777777" w:rsidR="005853A9" w:rsidRPr="008F0126" w:rsidRDefault="005853A9" w:rsidP="00104E2E">
            <w:pPr>
              <w:pStyle w:val="HTMLPreformatted"/>
              <w:spacing w:line="480" w:lineRule="atLeast"/>
              <w:jc w:val="center"/>
              <w:rPr>
                <w:rFonts w:ascii="!Khmer OS Siemreap" w:hAnsi="!Khmer OS Siemreap" w:cs="!Khmer OS Siemreap"/>
                <w:b/>
                <w:bCs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b/>
                <w:bCs/>
                <w:sz w:val="22"/>
                <w:szCs w:val="22"/>
                <w:lang w:bidi="km-KH"/>
              </w:rPr>
              <w:t>Turbidity Sensor Meter</w:t>
            </w:r>
          </w:p>
        </w:tc>
      </w:tr>
      <w:tr w:rsidR="005853A9" w14:paraId="76EF9269" w14:textId="77777777" w:rsidTr="00104E2E">
        <w:tc>
          <w:tcPr>
            <w:tcW w:w="2970" w:type="dxa"/>
          </w:tcPr>
          <w:p w14:paraId="329E4B03" w14:textId="77777777" w:rsidR="005853A9" w:rsidRPr="008F0126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</w:rPr>
              <w:t>Low Power</w:t>
            </w:r>
          </w:p>
        </w:tc>
        <w:tc>
          <w:tcPr>
            <w:tcW w:w="2970" w:type="dxa"/>
          </w:tcPr>
          <w:p w14:paraId="7DB07E70" w14:textId="77777777" w:rsidR="005853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Consumption </w:t>
            </w:r>
          </w:p>
        </w:tc>
      </w:tr>
      <w:tr w:rsidR="005853A9" w14:paraId="3DFB933C" w14:textId="77777777" w:rsidTr="00104E2E">
        <w:tc>
          <w:tcPr>
            <w:tcW w:w="2970" w:type="dxa"/>
          </w:tcPr>
          <w:p w14:paraId="5FD0AC92" w14:textId="77777777" w:rsidR="005853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Small size</w:t>
            </w:r>
          </w:p>
        </w:tc>
        <w:tc>
          <w:tcPr>
            <w:tcW w:w="2970" w:type="dxa"/>
          </w:tcPr>
          <w:p w14:paraId="63794291" w14:textId="77777777" w:rsidR="005853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2.0cm ×4.0cm Grove module</w:t>
            </w:r>
          </w:p>
        </w:tc>
      </w:tr>
      <w:tr w:rsidR="005853A9" w:rsidRPr="00FD09A9" w14:paraId="0A01E0F5" w14:textId="77777777" w:rsidTr="00104E2E">
        <w:tc>
          <w:tcPr>
            <w:tcW w:w="2970" w:type="dxa"/>
          </w:tcPr>
          <w:p w14:paraId="774C4779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>Only 3 pins needed</w:t>
            </w:r>
          </w:p>
        </w:tc>
        <w:tc>
          <w:tcPr>
            <w:tcW w:w="2970" w:type="dxa"/>
          </w:tcPr>
          <w:p w14:paraId="445EF5A0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  <w:t xml:space="preserve">Save </w:t>
            </w: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I/O resources</w:t>
            </w:r>
          </w:p>
        </w:tc>
      </w:tr>
      <w:tr w:rsidR="005853A9" w:rsidRPr="00FD09A9" w14:paraId="21DE7CDF" w14:textId="77777777" w:rsidTr="00104E2E">
        <w:tc>
          <w:tcPr>
            <w:tcW w:w="2970" w:type="dxa"/>
          </w:tcPr>
          <w:p w14:paraId="051FC4B7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Operating Voltage</w:t>
            </w:r>
          </w:p>
        </w:tc>
        <w:tc>
          <w:tcPr>
            <w:tcW w:w="2970" w:type="dxa"/>
          </w:tcPr>
          <w:p w14:paraId="2ECA4C51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3.3V/5V DC</w:t>
            </w:r>
          </w:p>
        </w:tc>
      </w:tr>
      <w:tr w:rsidR="005853A9" w:rsidRPr="00FD09A9" w14:paraId="08549D3C" w14:textId="77777777" w:rsidTr="00104E2E">
        <w:tc>
          <w:tcPr>
            <w:tcW w:w="2970" w:type="dxa"/>
          </w:tcPr>
          <w:p w14:paraId="6F692863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Switch</w:t>
            </w:r>
          </w:p>
        </w:tc>
        <w:tc>
          <w:tcPr>
            <w:tcW w:w="2970" w:type="dxa"/>
          </w:tcPr>
          <w:p w14:paraId="303F52B4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202124"/>
                <w:sz w:val="22"/>
                <w:szCs w:val="22"/>
                <w:lang w:bidi="km-KH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1 A-D toggle switch</w:t>
            </w:r>
          </w:p>
        </w:tc>
      </w:tr>
      <w:tr w:rsidR="005853A9" w:rsidRPr="00FD09A9" w14:paraId="764B65C0" w14:textId="77777777" w:rsidTr="00104E2E">
        <w:tc>
          <w:tcPr>
            <w:tcW w:w="2970" w:type="dxa"/>
          </w:tcPr>
          <w:p w14:paraId="3120B21B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Dimensions</w:t>
            </w:r>
          </w:p>
        </w:tc>
        <w:tc>
          <w:tcPr>
            <w:tcW w:w="2970" w:type="dxa"/>
          </w:tcPr>
          <w:p w14:paraId="4E5D8F33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20x40 mm</w:t>
            </w:r>
          </w:p>
        </w:tc>
      </w:tr>
      <w:tr w:rsidR="005853A9" w:rsidRPr="00FD09A9" w14:paraId="6F8032E0" w14:textId="77777777" w:rsidTr="00104E2E">
        <w:tc>
          <w:tcPr>
            <w:tcW w:w="2970" w:type="dxa"/>
          </w:tcPr>
          <w:p w14:paraId="458B68DE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Output Interface</w:t>
            </w:r>
          </w:p>
        </w:tc>
        <w:tc>
          <w:tcPr>
            <w:tcW w:w="2970" w:type="dxa"/>
          </w:tcPr>
          <w:p w14:paraId="1042D8B4" w14:textId="77777777" w:rsidR="005853A9" w:rsidRPr="00FD09A9" w:rsidRDefault="005853A9" w:rsidP="00104E2E">
            <w:pPr>
              <w:pStyle w:val="HTMLPreformatted"/>
              <w:spacing w:line="480" w:lineRule="atLeast"/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</w:pPr>
            <w:r w:rsidRPr="00FD09A9">
              <w:rPr>
                <w:rFonts w:ascii="!Khmer OS Siemreap" w:hAnsi="!Khmer OS Siemreap" w:cs="!Khmer OS Siemreap"/>
                <w:color w:val="333333"/>
                <w:sz w:val="22"/>
                <w:szCs w:val="22"/>
                <w:shd w:val="clear" w:color="auto" w:fill="FFFFFF"/>
              </w:rPr>
              <w:t>Analog/Digital</w:t>
            </w:r>
          </w:p>
        </w:tc>
      </w:tr>
    </w:tbl>
    <w:p w14:paraId="28BA9935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left"/>
        <w:rPr>
          <w:rFonts w:eastAsia="Times New Roman" w:cs="Times New Roman"/>
          <w:color w:val="202124"/>
          <w:szCs w:val="24"/>
        </w:rPr>
      </w:pPr>
      <w:r w:rsidRPr="005853A9">
        <w:rPr>
          <w:rFonts w:eastAsia="Times New Roman" w:cs="Times New Roman"/>
          <w:color w:val="202124"/>
          <w:szCs w:val="24"/>
        </w:rPr>
        <w:t xml:space="preserve">The MT3608 power 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module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គឺ​​ជា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a step-up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(Boost) converter module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ទំហំតូច​និងដំណើរកា​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low-power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។​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The module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នេះមានសមត្ថភាពគ្រប់គ្រង​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output voltage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ឡើងរហូតដល់</w:t>
      </w:r>
      <w:r w:rsidRPr="005853A9">
        <w:rPr>
          <w:rFonts w:eastAsia="Times New Roman" w:cs="Times New Roman" w:hint="cs"/>
          <w:color w:val="202124"/>
          <w:szCs w:val="24"/>
          <w:cs/>
        </w:rPr>
        <w:t>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28V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និងផ្តល់ចរន្តទិន្នផលអតិបរមា</w:t>
      </w:r>
      <w:r w:rsidRPr="005853A9">
        <w:rPr>
          <w:rFonts w:eastAsia="Times New Roman" w:cs="Times New Roman"/>
          <w:color w:val="202124"/>
          <w:szCs w:val="24"/>
          <w:cs/>
        </w:rPr>
        <w:t>​</w:t>
      </w:r>
      <w:r w:rsidRPr="005853A9">
        <w:rPr>
          <w:rFonts w:eastAsia="Times New Roman" w:cs="Times New Roman"/>
          <w:color w:val="202124"/>
          <w:szCs w:val="24"/>
        </w:rPr>
        <w:t xml:space="preserve"> </w:t>
      </w:r>
      <w:r w:rsidRPr="005853A9">
        <w:rPr>
          <w:rFonts w:ascii="Khmer OS Battambang" w:eastAsia="Times New Roman" w:hAnsi="Khmer OS Battambang"/>
          <w:color w:val="202124"/>
          <w:szCs w:val="24"/>
        </w:rPr>
        <w:t>2A</w:t>
      </w:r>
      <w:r w:rsidRPr="005853A9">
        <w:rPr>
          <w:rFonts w:ascii="Khmer OS Battambang" w:eastAsia="Times New Roman" w:hAnsi="Khmer OS Battambang"/>
          <w:color w:val="202124"/>
          <w:szCs w:val="24"/>
          <w:cs/>
        </w:rPr>
        <w:t>។</w:t>
      </w:r>
    </w:p>
    <w:p w14:paraId="19943E87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left"/>
        <w:rPr>
          <w:rFonts w:ascii="!Khmer OS Siemreap" w:eastAsia="Times New Roman" w:hAnsi="!Khmer OS Siemreap" w:cs="!Khmer OS Siemreap"/>
          <w:color w:val="202124"/>
          <w:sz w:val="22"/>
        </w:rPr>
      </w:pPr>
      <w:r w:rsidRPr="005853A9">
        <w:rPr>
          <w:rFonts w:ascii="!Khmer OS Siemreap" w:eastAsia="Times New Roman" w:hAnsi="!Khmer OS Siemreap" w:cs="!Khmer OS Siemreap"/>
          <w:noProof/>
          <w:color w:val="202124"/>
          <w:sz w:val="22"/>
          <w14:ligatures w14:val="standardContextual"/>
        </w:rPr>
        <w:drawing>
          <wp:anchor distT="0" distB="0" distL="114300" distR="114300" simplePos="0" relativeHeight="251702272" behindDoc="0" locked="0" layoutInCell="1" allowOverlap="1" wp14:anchorId="45440238" wp14:editId="5D1608BE">
            <wp:simplePos x="0" y="0"/>
            <wp:positionH relativeFrom="margin">
              <wp:align>center</wp:align>
            </wp:positionH>
            <wp:positionV relativeFrom="paragraph">
              <wp:posOffset>492456</wp:posOffset>
            </wp:positionV>
            <wp:extent cx="3505835" cy="2075180"/>
            <wp:effectExtent l="0" t="0" r="0" b="1270"/>
            <wp:wrapTopAndBottom/>
            <wp:docPr id="58708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657" name="Picture 58708665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F8454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4472C4" w:themeColor="accent1"/>
          <w:sz w:val="20"/>
          <w:szCs w:val="20"/>
        </w:rPr>
      </w:pPr>
      <w:r w:rsidRPr="005853A9">
        <w:rPr>
          <w:rFonts w:ascii="!Khmer OS Siemreap" w:eastAsia="Times New Roman" w:hAnsi="!Khmer OS Siemreap" w:cs="!Khmer OS Siemreap" w:hint="cs"/>
          <w:color w:val="4472C4" w:themeColor="accent1"/>
          <w:sz w:val="20"/>
          <w:szCs w:val="20"/>
          <w:cs/>
        </w:rPr>
        <w:lastRenderedPageBreak/>
        <w:t xml:space="preserve">រូប </w:t>
      </w:r>
      <w:r w:rsidRPr="005853A9">
        <w:rPr>
          <w:rFonts w:ascii="!Khmer OS Siemreap" w:eastAsia="Times New Roman" w:hAnsi="!Khmer OS Siemreap" w:cs="!Khmer OS Siemreap"/>
          <w:color w:val="4472C4" w:themeColor="accent1"/>
          <w:sz w:val="20"/>
          <w:szCs w:val="20"/>
        </w:rPr>
        <w:t>2.6 MT3608 Step-Up Power Module</w:t>
      </w:r>
    </w:p>
    <w:p w14:paraId="24F468B4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202124"/>
          <w:sz w:val="22"/>
          <w:cs/>
        </w:rPr>
      </w:pP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The module </w:t>
      </w:r>
      <w:r w:rsidRPr="005853A9">
        <w:rPr>
          <w:rFonts w:ascii="!Khmer OS Siemreap" w:eastAsia="Times New Roman" w:hAnsi="!Khmer OS Siemreap" w:cs="!Khmer OS Siemreap" w:hint="cs"/>
          <w:color w:val="202124"/>
          <w:sz w:val="22"/>
          <w:cs/>
        </w:rPr>
        <w:t>មាន​</w:t>
      </w: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 MT3608 IC </w:t>
      </w:r>
      <w:r w:rsidRPr="005853A9">
        <w:rPr>
          <w:rFonts w:ascii="!Khmer OS Siemreap" w:eastAsia="Times New Roman" w:hAnsi="!Khmer OS Siemreap" w:cs="!Khmer OS Siemreap" w:hint="cs"/>
          <w:color w:val="202124"/>
          <w:sz w:val="22"/>
          <w:cs/>
        </w:rPr>
        <w:t>ដែលភ្ជាប់​មកជាមួយ​</w:t>
      </w: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 6-Pin SOT23- 6 Package switches </w:t>
      </w:r>
      <w:r w:rsidRPr="005853A9">
        <w:rPr>
          <w:rFonts w:ascii="!Khmer OS Siemreap" w:eastAsia="Times New Roman" w:hAnsi="!Khmer OS Siemreap" w:cs="!Khmer OS Siemreap" w:hint="cs"/>
          <w:color w:val="202124"/>
          <w:sz w:val="22"/>
          <w:cs/>
        </w:rPr>
        <w:t>នៅ​</w:t>
      </w: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 1.2Mhz </w:t>
      </w:r>
      <w:r w:rsidRPr="005853A9">
        <w:rPr>
          <w:rFonts w:ascii="!Khmer OS Siemreap" w:eastAsia="Times New Roman" w:hAnsi="!Khmer OS Siemreap" w:cs="!Khmer OS Siemreap" w:hint="cs"/>
          <w:color w:val="202124"/>
          <w:sz w:val="22"/>
          <w:cs/>
        </w:rPr>
        <w:t>ដែលអនុញ្ញាតឲ្យប្រើ​</w:t>
      </w: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 capacitor </w:t>
      </w:r>
      <w:r w:rsidRPr="005853A9">
        <w:rPr>
          <w:rFonts w:ascii="!Khmer OS Siemreap" w:eastAsia="Times New Roman" w:hAnsi="!Khmer OS Siemreap" w:cs="!Khmer OS Siemreap" w:hint="cs"/>
          <w:color w:val="202124"/>
          <w:sz w:val="22"/>
          <w:cs/>
        </w:rPr>
        <w:t>និង​</w:t>
      </w: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 inductors </w:t>
      </w:r>
      <w:r w:rsidRPr="005853A9">
        <w:rPr>
          <w:rFonts w:ascii="!Khmer OS Siemreap" w:eastAsia="Times New Roman" w:hAnsi="!Khmer OS Siemreap" w:cs="!Khmer OS Siemreap" w:hint="cs"/>
          <w:color w:val="202124"/>
          <w:sz w:val="22"/>
          <w:cs/>
        </w:rPr>
        <w:t>តូចៗ​ដែលនាំឲ្យ​</w:t>
      </w: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 module </w:t>
      </w:r>
      <w:r w:rsidRPr="005853A9">
        <w:rPr>
          <w:rFonts w:ascii="!Khmer OS Siemreap" w:eastAsia="Times New Roman" w:hAnsi="!Khmer OS Siemreap" w:cs="!Khmer OS Siemreap" w:hint="cs"/>
          <w:color w:val="202124"/>
          <w:sz w:val="22"/>
          <w:cs/>
        </w:rPr>
        <w:t>បង្កើនថាមពលទំហំតូច។</w:t>
      </w:r>
    </w:p>
    <w:p w14:paraId="4F61813B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4472C4" w:themeColor="accent1"/>
          <w:sz w:val="22"/>
        </w:rPr>
      </w:pPr>
      <w:r w:rsidRPr="005853A9">
        <w:rPr>
          <w:rFonts w:ascii="!Khmer OS Siemreap" w:eastAsia="Times New Roman" w:hAnsi="!Khmer OS Siemreap" w:cs="!Khmer OS Siemreap" w:hint="cs"/>
          <w:color w:val="4472C4" w:themeColor="accent1"/>
          <w:sz w:val="22"/>
          <w:cs/>
        </w:rPr>
        <w:t>តារាង​</w:t>
      </w:r>
      <w:r w:rsidRPr="005853A9">
        <w:rPr>
          <w:rFonts w:ascii="!Khmer OS Siemreap" w:eastAsia="Times New Roman" w:hAnsi="!Khmer OS Siemreap" w:cs="!Khmer OS Siemreap"/>
          <w:color w:val="4472C4" w:themeColor="accent1"/>
          <w:sz w:val="22"/>
        </w:rPr>
        <w:t xml:space="preserve"> 2.6 </w:t>
      </w:r>
      <w:r w:rsidRPr="005853A9">
        <w:rPr>
          <w:rFonts w:ascii="!Khmer OS Siemreap" w:eastAsia="Times New Roman" w:hAnsi="!Khmer OS Siemreap" w:cs="!Khmer OS Siemreap" w:hint="cs"/>
          <w:color w:val="4472C4" w:themeColor="accent1"/>
          <w:sz w:val="22"/>
          <w:cs/>
        </w:rPr>
        <w:t>លក្ខណៈទូទៅរបស់</w:t>
      </w:r>
      <w:r w:rsidRPr="005853A9">
        <w:rPr>
          <w:rFonts w:ascii="!Khmer OS Siemreap" w:eastAsia="Times New Roman" w:hAnsi="!Khmer OS Siemreap" w:cs="!Khmer OS Siemreap"/>
          <w:color w:val="4472C4" w:themeColor="accent1"/>
          <w:sz w:val="22"/>
        </w:rPr>
        <w:t xml:space="preserve"> MT3608 Step-Up Power Module</w:t>
      </w:r>
    </w:p>
    <w:tbl>
      <w:tblPr>
        <w:tblStyle w:val="TableGrid1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5853A9" w:rsidRPr="005853A9" w14:paraId="37A57524" w14:textId="77777777" w:rsidTr="00104E2E">
        <w:tc>
          <w:tcPr>
            <w:tcW w:w="5940" w:type="dxa"/>
            <w:gridSpan w:val="2"/>
          </w:tcPr>
          <w:p w14:paraId="6AA784FB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b/>
                <w:bCs/>
                <w:color w:val="595959" w:themeColor="text1" w:themeTint="A6"/>
              </w:rPr>
            </w:pPr>
            <w:r w:rsidRPr="00E620A4">
              <w:rPr>
                <w:rFonts w:eastAsia="Times New Roman" w:cs="Times New Roman"/>
                <w:b/>
                <w:bCs/>
                <w:color w:val="595959" w:themeColor="text1" w:themeTint="A6"/>
              </w:rPr>
              <w:t>MT3608 Step-Up Power Module</w:t>
            </w:r>
          </w:p>
        </w:tc>
      </w:tr>
      <w:tr w:rsidR="005853A9" w:rsidRPr="005853A9" w14:paraId="63354E17" w14:textId="77777777" w:rsidTr="00104E2E">
        <w:tc>
          <w:tcPr>
            <w:tcW w:w="2970" w:type="dxa"/>
          </w:tcPr>
          <w:p w14:paraId="618BA564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Input Voltage</w:t>
            </w:r>
          </w:p>
        </w:tc>
        <w:tc>
          <w:tcPr>
            <w:tcW w:w="2970" w:type="dxa"/>
          </w:tcPr>
          <w:p w14:paraId="4554D9D3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2-24V DC</w:t>
            </w:r>
          </w:p>
        </w:tc>
      </w:tr>
      <w:tr w:rsidR="005853A9" w:rsidRPr="005853A9" w14:paraId="4BFEB0AF" w14:textId="77777777" w:rsidTr="00104E2E">
        <w:tc>
          <w:tcPr>
            <w:tcW w:w="2970" w:type="dxa"/>
          </w:tcPr>
          <w:p w14:paraId="0F01AB6A" w14:textId="536D3B1C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Output Voltage</w:t>
            </w:r>
          </w:p>
        </w:tc>
        <w:tc>
          <w:tcPr>
            <w:tcW w:w="2970" w:type="dxa"/>
          </w:tcPr>
          <w:p w14:paraId="4E19B9EE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5-28V DC</w:t>
            </w:r>
          </w:p>
        </w:tc>
      </w:tr>
      <w:tr w:rsidR="005853A9" w:rsidRPr="005853A9" w14:paraId="2E19FACA" w14:textId="77777777" w:rsidTr="00104E2E">
        <w:tc>
          <w:tcPr>
            <w:tcW w:w="2970" w:type="dxa"/>
          </w:tcPr>
          <w:p w14:paraId="04CCFF85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Maximum Output Current</w:t>
            </w:r>
          </w:p>
        </w:tc>
        <w:tc>
          <w:tcPr>
            <w:tcW w:w="2970" w:type="dxa"/>
          </w:tcPr>
          <w:p w14:paraId="477351E8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2A</w:t>
            </w:r>
          </w:p>
        </w:tc>
      </w:tr>
      <w:tr w:rsidR="005853A9" w:rsidRPr="005853A9" w14:paraId="64F05F00" w14:textId="77777777" w:rsidTr="00104E2E">
        <w:tc>
          <w:tcPr>
            <w:tcW w:w="2970" w:type="dxa"/>
          </w:tcPr>
          <w:p w14:paraId="35B6D221" w14:textId="20817BB0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Switching Frequency</w:t>
            </w:r>
          </w:p>
        </w:tc>
        <w:tc>
          <w:tcPr>
            <w:tcW w:w="2970" w:type="dxa"/>
          </w:tcPr>
          <w:p w14:paraId="41A7FF0D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1.2Mhz</w:t>
            </w:r>
          </w:p>
        </w:tc>
      </w:tr>
      <w:tr w:rsidR="005853A9" w:rsidRPr="005853A9" w14:paraId="00D6AC9B" w14:textId="77777777" w:rsidTr="00104E2E">
        <w:tc>
          <w:tcPr>
            <w:tcW w:w="2970" w:type="dxa"/>
          </w:tcPr>
          <w:p w14:paraId="74797590" w14:textId="2272D29A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Output Ripple</w:t>
            </w:r>
          </w:p>
        </w:tc>
        <w:tc>
          <w:tcPr>
            <w:tcW w:w="2970" w:type="dxa"/>
          </w:tcPr>
          <w:p w14:paraId="72A00B19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&lt;100mV</w:t>
            </w:r>
          </w:p>
        </w:tc>
      </w:tr>
      <w:tr w:rsidR="005853A9" w:rsidRPr="005853A9" w14:paraId="451F8087" w14:textId="77777777" w:rsidTr="00104E2E">
        <w:tc>
          <w:tcPr>
            <w:tcW w:w="2970" w:type="dxa"/>
          </w:tcPr>
          <w:p w14:paraId="46A866CA" w14:textId="2A06123F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Module Size</w:t>
            </w:r>
          </w:p>
        </w:tc>
        <w:tc>
          <w:tcPr>
            <w:tcW w:w="2970" w:type="dxa"/>
          </w:tcPr>
          <w:p w14:paraId="457C1ADE" w14:textId="45F6CC7C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303030"/>
                <w:shd w:val="clear" w:color="auto" w:fill="FFFFFF"/>
                <w:lang w:bidi="th-TH"/>
              </w:rPr>
              <w:t>37.2mmx17.2mmx14.0mm</w:t>
            </w:r>
          </w:p>
        </w:tc>
      </w:tr>
      <w:tr w:rsidR="005853A9" w:rsidRPr="005853A9" w14:paraId="0D34FADB" w14:textId="77777777" w:rsidTr="00104E2E">
        <w:tc>
          <w:tcPr>
            <w:tcW w:w="2970" w:type="dxa"/>
          </w:tcPr>
          <w:p w14:paraId="649298A0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About</w:t>
            </w:r>
          </w:p>
        </w:tc>
        <w:tc>
          <w:tcPr>
            <w:tcW w:w="2970" w:type="dxa"/>
          </w:tcPr>
          <w:p w14:paraId="66F62D4E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202124"/>
              </w:rPr>
              <w:t>93% Efficiency</w:t>
            </w:r>
          </w:p>
        </w:tc>
      </w:tr>
      <w:tr w:rsidR="005853A9" w:rsidRPr="005853A9" w14:paraId="55FAD38D" w14:textId="77777777" w:rsidTr="00104E2E">
        <w:tc>
          <w:tcPr>
            <w:tcW w:w="2970" w:type="dxa"/>
          </w:tcPr>
          <w:p w14:paraId="44885E27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303030"/>
                <w:shd w:val="clear" w:color="auto" w:fill="FFFFFF"/>
                <w:lang w:bidi="th-TH"/>
              </w:rPr>
              <w:t>Features like an under-voltage lockout</w:t>
            </w:r>
          </w:p>
        </w:tc>
        <w:tc>
          <w:tcPr>
            <w:tcW w:w="2970" w:type="dxa"/>
          </w:tcPr>
          <w:p w14:paraId="3E90D9A8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202124"/>
              </w:rPr>
            </w:pPr>
            <w:r w:rsidRPr="00E620A4">
              <w:rPr>
                <w:rFonts w:eastAsia="Times New Roman" w:cs="Times New Roman"/>
                <w:color w:val="303030"/>
                <w:shd w:val="clear" w:color="auto" w:fill="FFFFFF"/>
                <w:lang w:bidi="th-TH"/>
              </w:rPr>
              <w:t>thermal overload protection</w:t>
            </w:r>
          </w:p>
        </w:tc>
      </w:tr>
    </w:tbl>
    <w:p w14:paraId="21F7E81A" w14:textId="21225613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Khmer OS Battambang" w:eastAsia="Times New Roman" w:hAnsi="Khmer OS Battambang"/>
          <w:color w:val="202124"/>
          <w:szCs w:val="24"/>
        </w:rPr>
      </w:pPr>
      <w:r w:rsidRPr="005853A9">
        <w:rPr>
          <w:rFonts w:ascii="!Khmer OS Siemreap" w:eastAsia="Times New Roman" w:hAnsi="!Khmer OS Siemreap" w:cs="!Khmer OS Siemreap"/>
          <w:color w:val="202124"/>
          <w:sz w:val="22"/>
        </w:rPr>
        <w:t xml:space="preserve">Solar maximum power point tracking (MPPT)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គឺដើម្បីធ្វើឲ្យប្រាកដ​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light intensity change, photovoltaic cells output maximum power,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ដើម្បីប្រើប្រាស់បានពេញលេញនៃ​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solar energy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។​​ជាទូទៅប្រើ​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switch-mode DC-DC converter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ដើម្បី​ដំណើរការពីមុខងារ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MPPT,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រក្សា​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output voltage, </w:t>
      </w:r>
      <w:r w:rsidRPr="005853A9">
        <w:rPr>
          <w:rFonts w:ascii="Khmer OS Battambang" w:eastAsia="Times New Roman" w:hAnsi="Khmer OS Battambang"/>
          <w:color w:val="202124"/>
          <w:sz w:val="22"/>
          <w:cs/>
        </w:rPr>
        <w:t>និង​</w:t>
      </w:r>
      <w:r w:rsidRPr="005853A9">
        <w:rPr>
          <w:rFonts w:ascii="Khmer OS Battambang" w:eastAsia="Times New Roman" w:hAnsi="Khmer OS Battambang"/>
          <w:color w:val="202124"/>
          <w:sz w:val="22"/>
        </w:rPr>
        <w:t xml:space="preserve"> </w:t>
      </w:r>
      <w:r w:rsidRPr="005853A9">
        <w:rPr>
          <w:rFonts w:ascii="Khmer OS Battambang" w:eastAsia="Times New Roman" w:hAnsi="Khmer OS Battambang"/>
          <w:color w:val="202124"/>
          <w:szCs w:val="24"/>
        </w:rPr>
        <w:t>charging current product maximize(output)</w:t>
      </w:r>
      <w:r w:rsidRPr="005853A9">
        <w:rPr>
          <w:rFonts w:ascii="Khmer OS Battambang" w:eastAsia="Times New Roman" w:hAnsi="Khmer OS Battambang"/>
          <w:color w:val="202124"/>
          <w:szCs w:val="24"/>
          <w:cs/>
        </w:rPr>
        <w:t>។</w:t>
      </w:r>
    </w:p>
    <w:p w14:paraId="3E8FF873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eastAsia="Times New Roman" w:cs="Times New Roman"/>
          <w:color w:val="202124"/>
          <w:szCs w:val="24"/>
        </w:rPr>
      </w:pPr>
      <w:r w:rsidRPr="005853A9">
        <w:rPr>
          <w:rFonts w:eastAsia="Times New Roman" w:cs="Times New Roman"/>
          <w:noProof/>
          <w:color w:val="202124"/>
          <w:szCs w:val="24"/>
          <w14:ligatures w14:val="standardContextual"/>
        </w:rPr>
        <w:lastRenderedPageBreak/>
        <w:drawing>
          <wp:anchor distT="0" distB="0" distL="114300" distR="114300" simplePos="0" relativeHeight="251703296" behindDoc="0" locked="0" layoutInCell="1" allowOverlap="1" wp14:anchorId="315A382B" wp14:editId="6D29869C">
            <wp:simplePos x="0" y="0"/>
            <wp:positionH relativeFrom="margin">
              <wp:align>center</wp:align>
            </wp:positionH>
            <wp:positionV relativeFrom="paragraph">
              <wp:posOffset>71672</wp:posOffset>
            </wp:positionV>
            <wp:extent cx="2846070" cy="2607945"/>
            <wp:effectExtent l="0" t="0" r="0" b="1905"/>
            <wp:wrapTopAndBottom/>
            <wp:docPr id="100436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7612" name="Picture 100436761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B26CD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eastAsia="Times New Roman" w:cs="Times New Roman"/>
          <w:color w:val="2F5496" w:themeColor="accent1" w:themeShade="BF"/>
          <w:szCs w:val="24"/>
        </w:rPr>
      </w:pPr>
      <w:r w:rsidRPr="005853A9">
        <w:rPr>
          <w:rFonts w:ascii="DaunPenh" w:eastAsia="Times New Roman" w:hAnsi="DaunPenh" w:cs="DaunPenh" w:hint="cs"/>
          <w:color w:val="4472C4" w:themeColor="accent1"/>
          <w:szCs w:val="24"/>
          <w:cs/>
        </w:rPr>
        <w:t>រូប</w:t>
      </w:r>
      <w:r w:rsidRPr="005853A9">
        <w:rPr>
          <w:rFonts w:eastAsia="Times New Roman" w:cs="Times New Roman"/>
          <w:color w:val="4472C4" w:themeColor="accent1"/>
          <w:szCs w:val="24"/>
          <w:cs/>
        </w:rPr>
        <w:t xml:space="preserve"> </w:t>
      </w:r>
      <w:r w:rsidRPr="005853A9">
        <w:rPr>
          <w:rFonts w:eastAsia="Times New Roman" w:cs="Times New Roman"/>
          <w:color w:val="4472C4" w:themeColor="accent1"/>
          <w:szCs w:val="24"/>
        </w:rPr>
        <w:t>2.7 CN3791 12V MPPT Solar</w:t>
      </w:r>
    </w:p>
    <w:p w14:paraId="5C4C43D6" w14:textId="77777777" w:rsidR="005853A9" w:rsidRPr="005853A9" w:rsidRDefault="005853A9" w:rsidP="00C36B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eastAsia="Times New Roman" w:cs="Times New Roman"/>
          <w:color w:val="202124"/>
          <w:szCs w:val="24"/>
          <w:cs/>
        </w:rPr>
      </w:pPr>
      <w:r w:rsidRPr="005853A9">
        <w:rPr>
          <w:rFonts w:eastAsia="Times New Roman" w:cs="Times New Roman"/>
          <w:color w:val="202124"/>
          <w:szCs w:val="24"/>
        </w:rPr>
        <w:t>The output of the Solar Charger is intended to charger a single polymer lithium-ion cell</w:t>
      </w:r>
      <w:r w:rsidRPr="005853A9">
        <w:rPr>
          <w:rFonts w:ascii="DaunPenh" w:eastAsia="Times New Roman" w:hAnsi="DaunPenh" w:cs="DaunPenh" w:hint="cs"/>
          <w:color w:val="202124"/>
          <w:szCs w:val="24"/>
          <w:cs/>
        </w:rPr>
        <w:t>។</w:t>
      </w:r>
      <w:r w:rsidRPr="005853A9">
        <w:rPr>
          <w:rFonts w:eastAsia="Times New Roman" w:cs="Times New Roman" w:hint="cs"/>
          <w:color w:val="202124"/>
          <w:szCs w:val="24"/>
          <w:cs/>
        </w:rPr>
        <w:t>​​</w:t>
      </w:r>
      <w:r w:rsidRPr="005853A9">
        <w:rPr>
          <w:rFonts w:eastAsia="Times New Roman" w:cs="Times New Roman"/>
          <w:color w:val="202124"/>
          <w:szCs w:val="24"/>
        </w:rPr>
        <w:t xml:space="preserve"> The load should be connected in parallel with the battery</w:t>
      </w:r>
      <w:r w:rsidRPr="005853A9">
        <w:rPr>
          <w:rFonts w:ascii="DaunPenh" w:eastAsia="Times New Roman" w:hAnsi="DaunPenh" w:cs="DaunPenh" w:hint="cs"/>
          <w:color w:val="202124"/>
          <w:szCs w:val="24"/>
          <w:cs/>
        </w:rPr>
        <w:t>។</w:t>
      </w:r>
      <w:r w:rsidRPr="005853A9">
        <w:rPr>
          <w:rFonts w:eastAsia="Times New Roman" w:cs="Times New Roman" w:hint="cs"/>
          <w:color w:val="202124"/>
          <w:szCs w:val="24"/>
          <w:cs/>
        </w:rPr>
        <w:t>​​</w:t>
      </w:r>
      <w:r w:rsidRPr="005853A9">
        <w:rPr>
          <w:rFonts w:eastAsia="Times New Roman" w:cs="Times New Roman"/>
          <w:color w:val="202124"/>
          <w:szCs w:val="24"/>
        </w:rPr>
        <w:t xml:space="preserve"> Each Solar Charger comes equipped with a CN3791 power tracking battery charging circuit and pre-installed four 2-pin JST/PH2.0 connectors.</w:t>
      </w:r>
    </w:p>
    <w:p w14:paraId="74D35FE0" w14:textId="77777777" w:rsidR="005853A9" w:rsidRPr="005853A9" w:rsidRDefault="005853A9" w:rsidP="005853A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!Khmer OS Siemreap" w:eastAsia="Times New Roman" w:hAnsi="!Khmer OS Siemreap" w:cs="!Khmer OS Siemreap"/>
          <w:color w:val="4472C4" w:themeColor="accent1"/>
          <w:sz w:val="22"/>
        </w:rPr>
      </w:pPr>
      <w:r w:rsidRPr="005853A9">
        <w:rPr>
          <w:rFonts w:ascii="!Khmer OS Siemreap" w:eastAsia="Times New Roman" w:hAnsi="!Khmer OS Siemreap" w:cs="!Khmer OS Siemreap" w:hint="cs"/>
          <w:color w:val="4472C4" w:themeColor="accent1"/>
          <w:sz w:val="22"/>
          <w:cs/>
        </w:rPr>
        <w:t>តារាង​</w:t>
      </w:r>
      <w:r w:rsidRPr="005853A9">
        <w:rPr>
          <w:rFonts w:ascii="!Khmer OS Siemreap" w:eastAsia="Times New Roman" w:hAnsi="!Khmer OS Siemreap" w:cs="!Khmer OS Siemreap"/>
          <w:color w:val="4472C4" w:themeColor="accent1"/>
          <w:sz w:val="22"/>
        </w:rPr>
        <w:t xml:space="preserve"> 2.7 </w:t>
      </w:r>
      <w:r w:rsidRPr="005853A9">
        <w:rPr>
          <w:rFonts w:ascii="!Khmer OS Siemreap" w:eastAsia="Times New Roman" w:hAnsi="!Khmer OS Siemreap" w:cs="!Khmer OS Siemreap" w:hint="cs"/>
          <w:color w:val="4472C4" w:themeColor="accent1"/>
          <w:sz w:val="22"/>
          <w:cs/>
        </w:rPr>
        <w:t>លក្ខណៈទូទៅរបស់</w:t>
      </w:r>
      <w:r w:rsidRPr="005853A9">
        <w:rPr>
          <w:rFonts w:ascii="!Khmer OS Siemreap" w:eastAsia="Times New Roman" w:hAnsi="!Khmer OS Siemreap" w:cs="!Khmer OS Siemreap"/>
          <w:color w:val="4472C4" w:themeColor="accent1"/>
          <w:sz w:val="22"/>
        </w:rPr>
        <w:t xml:space="preserve"> CN3791 12V MPPT Solar</w:t>
      </w:r>
    </w:p>
    <w:tbl>
      <w:tblPr>
        <w:tblStyle w:val="TableGrid1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5853A9" w:rsidRPr="005853A9" w14:paraId="0B929031" w14:textId="77777777" w:rsidTr="00104E2E">
        <w:tc>
          <w:tcPr>
            <w:tcW w:w="5940" w:type="dxa"/>
            <w:gridSpan w:val="2"/>
          </w:tcPr>
          <w:p w14:paraId="6C120D3B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b/>
                <w:bCs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b/>
                <w:bCs/>
                <w:color w:val="404040" w:themeColor="text1" w:themeTint="BF"/>
                <w:szCs w:val="24"/>
              </w:rPr>
              <w:t>CN3791 12V MPPT Solar</w:t>
            </w:r>
          </w:p>
        </w:tc>
      </w:tr>
      <w:tr w:rsidR="005853A9" w:rsidRPr="005853A9" w14:paraId="45DEEF75" w14:textId="77777777" w:rsidTr="00104E2E">
        <w:tc>
          <w:tcPr>
            <w:tcW w:w="2970" w:type="dxa"/>
          </w:tcPr>
          <w:p w14:paraId="10B24FBE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04040" w:themeColor="text1" w:themeTint="BF"/>
                <w:szCs w:val="24"/>
              </w:rPr>
            </w:pPr>
            <w:r w:rsidRPr="00E620A4">
              <w:rPr>
                <w:rFonts w:eastAsia="Times New Roman" w:cs="Times New Roman"/>
                <w:color w:val="404040" w:themeColor="text1" w:themeTint="BF"/>
                <w:szCs w:val="24"/>
                <w:shd w:val="clear" w:color="auto" w:fill="FFFFFF"/>
                <w:lang w:bidi="th-TH"/>
              </w:rPr>
              <w:t>Operating Voltage (VDC)</w:t>
            </w:r>
          </w:p>
        </w:tc>
        <w:tc>
          <w:tcPr>
            <w:tcW w:w="2970" w:type="dxa"/>
          </w:tcPr>
          <w:p w14:paraId="23A9D862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bidi="th-TH"/>
              </w:rPr>
              <w:t>12V</w:t>
            </w:r>
          </w:p>
        </w:tc>
      </w:tr>
      <w:tr w:rsidR="005853A9" w:rsidRPr="005853A9" w14:paraId="51405A24" w14:textId="77777777" w:rsidTr="00104E2E">
        <w:tc>
          <w:tcPr>
            <w:tcW w:w="2970" w:type="dxa"/>
          </w:tcPr>
          <w:p w14:paraId="14953CC4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333E48"/>
                <w:szCs w:val="24"/>
                <w:shd w:val="clear" w:color="auto" w:fill="FFFFFF"/>
                <w:lang w:bidi="th-TH"/>
              </w:rPr>
              <w:t>Switching Frequency</w:t>
            </w:r>
          </w:p>
        </w:tc>
        <w:tc>
          <w:tcPr>
            <w:tcW w:w="2970" w:type="dxa"/>
          </w:tcPr>
          <w:p w14:paraId="3C48D5D6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bidi="th-TH"/>
              </w:rPr>
              <w:t>300</w:t>
            </w:r>
            <w:r w:rsidRPr="00E620A4">
              <w:rPr>
                <w:rFonts w:eastAsia="Times New Roman" w:cs="Times New Roman"/>
                <w:color w:val="333E48"/>
                <w:szCs w:val="24"/>
                <w:shd w:val="clear" w:color="auto" w:fill="FFFFFF"/>
                <w:lang w:bidi="th-TH"/>
              </w:rPr>
              <w:t>KHz</w:t>
            </w:r>
          </w:p>
        </w:tc>
      </w:tr>
      <w:tr w:rsidR="005853A9" w:rsidRPr="005853A9" w14:paraId="1806D737" w14:textId="77777777" w:rsidTr="00104E2E">
        <w:tc>
          <w:tcPr>
            <w:tcW w:w="2970" w:type="dxa"/>
          </w:tcPr>
          <w:p w14:paraId="2CCF0A65" w14:textId="072A3672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04040" w:themeColor="text1" w:themeTint="BF"/>
                <w:szCs w:val="24"/>
              </w:rPr>
            </w:pPr>
            <w:r w:rsidRPr="00E620A4">
              <w:rPr>
                <w:rFonts w:eastAsia="Times New Roman" w:cs="Times New Roman"/>
                <w:color w:val="404040" w:themeColor="text1" w:themeTint="BF"/>
                <w:szCs w:val="24"/>
                <w:lang w:bidi="th-TH"/>
              </w:rPr>
              <w:t>Maximum Charging Current</w:t>
            </w:r>
          </w:p>
        </w:tc>
        <w:tc>
          <w:tcPr>
            <w:tcW w:w="2970" w:type="dxa"/>
          </w:tcPr>
          <w:p w14:paraId="1DCE8D13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04040" w:themeColor="text1" w:themeTint="BF"/>
                <w:szCs w:val="24"/>
              </w:rPr>
            </w:pPr>
            <w:r w:rsidRPr="00E620A4">
              <w:rPr>
                <w:rFonts w:eastAsia="Times New Roman" w:cs="Times New Roman"/>
                <w:color w:val="404040" w:themeColor="text1" w:themeTint="BF"/>
                <w:szCs w:val="24"/>
                <w:lang w:bidi="th-TH"/>
              </w:rPr>
              <w:t>2A</w:t>
            </w:r>
          </w:p>
        </w:tc>
      </w:tr>
      <w:tr w:rsidR="005853A9" w:rsidRPr="005853A9" w14:paraId="64686EC0" w14:textId="77777777" w:rsidTr="00104E2E">
        <w:tc>
          <w:tcPr>
            <w:tcW w:w="2970" w:type="dxa"/>
          </w:tcPr>
          <w:p w14:paraId="597B0D21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333E48"/>
                <w:szCs w:val="24"/>
                <w:shd w:val="clear" w:color="auto" w:fill="FFFFFF"/>
                <w:lang w:bidi="th-TH"/>
              </w:rPr>
              <w:t>Length</w:t>
            </w:r>
          </w:p>
        </w:tc>
        <w:tc>
          <w:tcPr>
            <w:tcW w:w="2970" w:type="dxa"/>
          </w:tcPr>
          <w:p w14:paraId="60B39503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bidi="th-TH"/>
              </w:rPr>
              <w:t>45mm</w:t>
            </w:r>
          </w:p>
        </w:tc>
      </w:tr>
      <w:tr w:rsidR="005853A9" w:rsidRPr="005853A9" w14:paraId="498AC37B" w14:textId="77777777" w:rsidTr="00104E2E">
        <w:tc>
          <w:tcPr>
            <w:tcW w:w="2970" w:type="dxa"/>
          </w:tcPr>
          <w:p w14:paraId="156DB3B7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333E48"/>
                <w:szCs w:val="24"/>
                <w:shd w:val="clear" w:color="auto" w:fill="FFFFFF"/>
                <w:lang w:bidi="th-TH"/>
              </w:rPr>
              <w:t>Height</w:t>
            </w:r>
          </w:p>
        </w:tc>
        <w:tc>
          <w:tcPr>
            <w:tcW w:w="2970" w:type="dxa"/>
          </w:tcPr>
          <w:p w14:paraId="2C941F8A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bidi="th-TH"/>
              </w:rPr>
              <w:t>9.5</w:t>
            </w:r>
            <w:r w:rsidRPr="00E620A4">
              <w:rPr>
                <w:rFonts w:eastAsia="Times New Roman" w:cs="Times New Roman"/>
                <w:b/>
                <w:bCs/>
                <w:color w:val="333E48"/>
                <w:szCs w:val="24"/>
                <w:shd w:val="clear" w:color="auto" w:fill="FFFFFF"/>
                <w:lang w:bidi="th-TH"/>
              </w:rPr>
              <w:t xml:space="preserve"> </w:t>
            </w:r>
            <w:r w:rsidRPr="00E620A4">
              <w:rPr>
                <w:rFonts w:eastAsia="Times New Roman" w:cs="Times New Roman"/>
                <w:color w:val="333E48"/>
                <w:szCs w:val="24"/>
                <w:shd w:val="clear" w:color="auto" w:fill="FFFFFF"/>
                <w:lang w:bidi="th-TH"/>
              </w:rPr>
              <w:t>mm</w:t>
            </w:r>
          </w:p>
        </w:tc>
      </w:tr>
      <w:tr w:rsidR="005853A9" w:rsidRPr="005853A9" w14:paraId="61E16643" w14:textId="77777777" w:rsidTr="00104E2E">
        <w:tc>
          <w:tcPr>
            <w:tcW w:w="2970" w:type="dxa"/>
          </w:tcPr>
          <w:p w14:paraId="6B7A110F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333E48"/>
                <w:szCs w:val="24"/>
                <w:shd w:val="clear" w:color="auto" w:fill="FFFFFF"/>
                <w:lang w:bidi="th-TH"/>
              </w:rPr>
              <w:t>Shipping Weight</w:t>
            </w:r>
          </w:p>
        </w:tc>
        <w:tc>
          <w:tcPr>
            <w:tcW w:w="2970" w:type="dxa"/>
          </w:tcPr>
          <w:p w14:paraId="44ED6250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472C4" w:themeColor="accent1"/>
                <w:szCs w:val="24"/>
              </w:rPr>
            </w:pPr>
            <w:r w:rsidRPr="00E620A4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bidi="th-TH"/>
              </w:rPr>
              <w:t>0.015 kg</w:t>
            </w:r>
          </w:p>
        </w:tc>
      </w:tr>
      <w:tr w:rsidR="005853A9" w:rsidRPr="005853A9" w14:paraId="6DD96B51" w14:textId="77777777" w:rsidTr="00104E2E">
        <w:tc>
          <w:tcPr>
            <w:tcW w:w="2970" w:type="dxa"/>
          </w:tcPr>
          <w:p w14:paraId="1F1CF1F5" w14:textId="7977653D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04040" w:themeColor="text1" w:themeTint="BF"/>
                <w:szCs w:val="24"/>
              </w:rPr>
            </w:pPr>
            <w:r w:rsidRPr="00E620A4">
              <w:rPr>
                <w:rFonts w:eastAsia="Times New Roman" w:cs="Times New Roman"/>
                <w:color w:val="404040" w:themeColor="text1" w:themeTint="BF"/>
                <w:szCs w:val="24"/>
                <w:lang w:bidi="th-TH"/>
              </w:rPr>
              <w:t>Shipping Dimensions</w:t>
            </w:r>
          </w:p>
        </w:tc>
        <w:tc>
          <w:tcPr>
            <w:tcW w:w="2970" w:type="dxa"/>
          </w:tcPr>
          <w:p w14:paraId="347B00C6" w14:textId="77777777" w:rsidR="005853A9" w:rsidRPr="00E620A4" w:rsidRDefault="005853A9" w:rsidP="00E6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jc w:val="center"/>
              <w:rPr>
                <w:rFonts w:eastAsia="Times New Roman" w:cs="Times New Roman"/>
                <w:color w:val="404040" w:themeColor="text1" w:themeTint="BF"/>
                <w:szCs w:val="24"/>
              </w:rPr>
            </w:pPr>
            <w:r w:rsidRPr="00E620A4">
              <w:rPr>
                <w:rFonts w:eastAsia="Times New Roman" w:cs="Times New Roman"/>
                <w:color w:val="404040" w:themeColor="text1" w:themeTint="BF"/>
                <w:szCs w:val="24"/>
                <w:lang w:bidi="th-TH"/>
              </w:rPr>
              <w:t>5 × 2 × 1 cm</w:t>
            </w:r>
          </w:p>
        </w:tc>
      </w:tr>
    </w:tbl>
    <w:p w14:paraId="312993B0" w14:textId="77777777" w:rsidR="005853A9" w:rsidRPr="005853A9" w:rsidRDefault="005853A9" w:rsidP="005853A9">
      <w:pPr>
        <w:pStyle w:val="HTMLPreformatted"/>
        <w:shd w:val="clear" w:color="auto" w:fill="F8F9FA"/>
        <w:spacing w:line="480" w:lineRule="atLeast"/>
        <w:rPr>
          <w:rFonts w:ascii="Khmer OS Battambang" w:hAnsi="Khmer OS Battambang" w:cs="Khmer OS Battambang"/>
          <w:color w:val="202124"/>
          <w:sz w:val="22"/>
          <w:szCs w:val="22"/>
          <w:lang w:bidi="km-KH"/>
        </w:rPr>
      </w:pPr>
    </w:p>
    <w:p w14:paraId="2BB2666F" w14:textId="2B6AB6AD" w:rsidR="000306E4" w:rsidRPr="00096F6F" w:rsidRDefault="00430809" w:rsidP="00D83AEF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6301">
        <w:rPr>
          <w:b/>
          <w:bCs/>
        </w:rPr>
        <w:t>G</w:t>
      </w:r>
      <w:r w:rsidR="002A1D37">
        <w:rPr>
          <w:b/>
          <w:bCs/>
        </w:rPr>
        <w:t>SM</w:t>
      </w:r>
      <w:r w:rsidR="00D83AEF">
        <w:rPr>
          <w:b/>
          <w:bCs/>
        </w:rPr>
        <w:t xml:space="preserve"> </w:t>
      </w:r>
      <w:r w:rsidRPr="009F6301">
        <w:rPr>
          <w:b/>
          <w:bCs/>
        </w:rPr>
        <w:t>Module</w:t>
      </w:r>
      <w:r w:rsidR="00AB4C21">
        <w:rPr>
          <w:rFonts w:hint="cs"/>
          <w:cs/>
        </w:rPr>
        <w:t xml:space="preserve"> </w:t>
      </w:r>
    </w:p>
    <w:p w14:paraId="635749F6" w14:textId="3D7B5016" w:rsidR="00572899" w:rsidRPr="00E620A4" w:rsidRDefault="00430809" w:rsidP="00E620A4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6301">
        <w:rPr>
          <w:b/>
          <w:bCs/>
        </w:rPr>
        <w:t>LoRa Module</w:t>
      </w:r>
      <w:r w:rsidR="00A4768B">
        <w:rPr>
          <w:b/>
          <w:bCs/>
        </w:rPr>
        <w:t>:</w:t>
      </w:r>
      <w:r w:rsidR="00275D7B">
        <w:rPr>
          <w:rFonts w:hint="cs"/>
          <w:b/>
          <w:bCs/>
          <w:cs/>
        </w:rPr>
        <w:t xml:space="preserve"> </w:t>
      </w:r>
      <w:r w:rsidR="00275D7B">
        <w:rPr>
          <w:rFonts w:hint="cs"/>
          <w:cs/>
        </w:rPr>
        <w:t>ប្រើសម្រាប់ការបញ្ជូនទិន្នន័យឥតខ្សែក្នុងរយៈចម្ងាយឆ្ងាយ</w:t>
      </w:r>
      <w:r w:rsidR="00A4768B">
        <w:rPr>
          <w:b/>
          <w:bCs/>
        </w:rPr>
        <w:t xml:space="preserve"> </w:t>
      </w:r>
    </w:p>
    <w:p w14:paraId="7E8094E8" w14:textId="4DCB300B" w:rsidR="00572899" w:rsidRPr="00E620A4" w:rsidRDefault="00572899" w:rsidP="00E620A4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6301">
        <w:rPr>
          <w:b/>
          <w:bCs/>
        </w:rPr>
        <w:lastRenderedPageBreak/>
        <w:t xml:space="preserve">Arduino </w:t>
      </w:r>
      <w:proofErr w:type="spellStart"/>
      <w:r w:rsidR="00096F6F">
        <w:rPr>
          <w:b/>
          <w:bCs/>
        </w:rPr>
        <w:t>NaNo</w:t>
      </w:r>
      <w:proofErr w:type="spellEnd"/>
      <w:r>
        <w:rPr>
          <w:b/>
          <w:bCs/>
        </w:rPr>
        <w:t xml:space="preserve">: </w:t>
      </w:r>
      <w:r>
        <w:rPr>
          <w:rFonts w:hint="cs"/>
          <w:cs/>
        </w:rPr>
        <w:t>ជាខួរក្បាលនៃប្រព័ន្ធទាំងមូល ដែលមាននាទី</w:t>
      </w:r>
      <w:r w:rsidR="00AE0C7F">
        <w:rPr>
          <w:rFonts w:hint="cs"/>
          <w:cs/>
        </w:rPr>
        <w:t>បំលែង</w:t>
      </w:r>
      <w:r>
        <w:rPr>
          <w:rFonts w:hint="cs"/>
          <w:cs/>
        </w:rPr>
        <w:t xml:space="preserve">ទិន្នន័យពី </w:t>
      </w:r>
      <w:r>
        <w:t xml:space="preserve">Sensors </w:t>
      </w:r>
      <w:r>
        <w:rPr>
          <w:rFonts w:hint="cs"/>
          <w:cs/>
        </w:rPr>
        <w:t>ដែលទៅជាទិន្នន័យសម្រេច ហើយបញ្ជូនទិន្នន័យទាំងអស់នោះទៅកាន់ឧបករណ៍ទំនាក់ទំនងឥតខ្សែ</w:t>
      </w:r>
    </w:p>
    <w:p w14:paraId="25DD851D" w14:textId="5BA2A1B5" w:rsidR="00572899" w:rsidRPr="00964249" w:rsidRDefault="00572899" w:rsidP="0057289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F6301">
        <w:rPr>
          <w:b/>
          <w:bCs/>
        </w:rPr>
        <w:t>Real Time Clock Module</w:t>
      </w:r>
      <w:r>
        <w:rPr>
          <w:b/>
          <w:bCs/>
        </w:rPr>
        <w:t xml:space="preserve">: </w:t>
      </w:r>
      <w:r>
        <w:rPr>
          <w:rFonts w:hint="cs"/>
          <w:cs/>
        </w:rPr>
        <w:t>ប្រើសម្រាប់កំណត់ពេលវេលាក្នុងការបញ្ជូនទិន្នន័យ</w:t>
      </w:r>
    </w:p>
    <w:p w14:paraId="4C45AEE1" w14:textId="13E4DBA6" w:rsidR="000E2786" w:rsidRPr="000E2786" w:rsidRDefault="000E2786" w:rsidP="000E2786">
      <w:pPr>
        <w:pStyle w:val="NormalWeb"/>
        <w:spacing w:before="0" w:beforeAutospacing="0" w:afterAutospacing="0"/>
        <w:ind w:left="720"/>
        <w:rPr>
          <w:rFonts w:ascii="Khmer OS Battambang" w:hAnsi="Khmer OS Battambang" w:cs="Khmer OS Battambang"/>
          <w:color w:val="131300"/>
          <w:sz w:val="22"/>
          <w:szCs w:val="22"/>
          <w:lang w:bidi="km-KH"/>
        </w:rPr>
      </w:pP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 xml:space="preserve">DS3231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ជាប្រភេទ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 xml:space="preserve">Real-Time Clock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ដែលប្រើប្រាស់សម្រាប់ការកំណត់ពេលវេលាក្នុងការ បញ្ចូនទិន្នន័យតាមអ្វីដែលយើងបានកំណត់។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 xml:space="preserve">DS3231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អាចតាមដានវិនាទី នាទី ម៉ោង ថ្ងៃ កាលបរិច្ឆេទ ខែ និងឆ្នាំ មិនតែប៉ុណ្ណោះ សម្រាប់ខែដែលមានរយៈពេលតិចជាង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 xml:space="preserve">31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ថ្ងៃ វាកែតម្រូវកាលបរិច្ឆេទដោយ ស្វ័យប្រវត្តិនៅចុងខែ រួមទាំងការកែតម្រូវឆ្នាំបង្គ្រប់។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 xml:space="preserve">DS3231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អាចដំណើរការជាទម្រង់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 xml:space="preserve">12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ម៉ោង ឬ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 xml:space="preserve">24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ម៉ោង និងមានសូចនាករ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>AM/PM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។ វាក៏មានម៉ោងរោទិ៍ពីរម៉ោងដែលអាចដាក់កម្មវិធីបាន។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</w:rPr>
        <w:t xml:space="preserve">DS3231 </w:t>
      </w:r>
      <w:r w:rsidRPr="000E2786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ប្រើប្រាស់សម្រាប់ការកំណត់ និងបង្ហាញពីម៉ោង និងកាលបរិច្ឆេទការបញ្ចូនទិន្នន័យនៅក្នុងប្រព័ន្ធវាស់សម្ពាធ និងលំហូរទឹកនេះ។</w:t>
      </w:r>
    </w:p>
    <w:p w14:paraId="3E4874B0" w14:textId="77777777" w:rsidR="00572899" w:rsidRPr="00964249" w:rsidRDefault="00572899" w:rsidP="00572899">
      <w:pPr>
        <w:spacing w:after="0"/>
        <w:rPr>
          <w:b/>
          <w:bCs/>
        </w:rPr>
      </w:pPr>
    </w:p>
    <w:p w14:paraId="0ECEDD8D" w14:textId="77777777" w:rsidR="00572899" w:rsidRDefault="00572899" w:rsidP="0057289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148F4CB" wp14:editId="4D2DE3CE">
            <wp:extent cx="1981200" cy="1981200"/>
            <wp:effectExtent l="0" t="0" r="0" b="0"/>
            <wp:docPr id="41" name="Picture 41" descr="Ds3231 Precise Real Time Clock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3231 Precise Real Time Clock Modul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64E4" w14:textId="4C7BFBE2" w:rsidR="00572899" w:rsidRDefault="00572899" w:rsidP="00572899">
      <w:pPr>
        <w:pStyle w:val="Caption"/>
      </w:pPr>
      <w:bookmarkStart w:id="32" w:name="_Toc133539236"/>
      <w:r>
        <w:rPr>
          <w:cs/>
        </w:rPr>
        <w:t xml:space="preserve">រូប </w:t>
      </w:r>
      <w:r>
        <w:t>Real Time Clock Module</w:t>
      </w:r>
      <w:bookmarkEnd w:id="32"/>
    </w:p>
    <w:p w14:paraId="2240A273" w14:textId="77777777" w:rsidR="005841AC" w:rsidRDefault="005841AC" w:rsidP="00572899">
      <w:pPr>
        <w:spacing w:after="0" w:line="360" w:lineRule="auto"/>
        <w:ind w:left="1260"/>
        <w:rPr>
          <w:b/>
          <w:bCs/>
        </w:rPr>
      </w:pPr>
    </w:p>
    <w:p w14:paraId="2F412B9F" w14:textId="2C67B968" w:rsidR="00572899" w:rsidRDefault="00572899" w:rsidP="00572899">
      <w:pPr>
        <w:spacing w:after="0" w:line="360" w:lineRule="auto"/>
        <w:ind w:left="1260"/>
        <w:rPr>
          <w:b/>
          <w:bCs/>
        </w:rPr>
      </w:pPr>
      <w:r>
        <w:rPr>
          <w:b/>
          <w:bCs/>
        </w:rPr>
        <w:t>Specifications:</w:t>
      </w:r>
    </w:p>
    <w:p w14:paraId="7233451B" w14:textId="77777777" w:rsidR="00572899" w:rsidRDefault="00572899" w:rsidP="00572899">
      <w:pPr>
        <w:spacing w:after="0"/>
        <w:ind w:left="1260"/>
      </w:pPr>
      <w:r>
        <w:t>Clock chip: DS3231</w:t>
      </w:r>
    </w:p>
    <w:p w14:paraId="33EF0E8D" w14:textId="77777777" w:rsidR="00572899" w:rsidRDefault="00572899" w:rsidP="00572899">
      <w:pPr>
        <w:spacing w:after="0"/>
        <w:ind w:left="1260"/>
      </w:pPr>
      <w:r>
        <w:t>Memory chip: AT24C32 (32K)</w:t>
      </w:r>
    </w:p>
    <w:p w14:paraId="27C9C503" w14:textId="77777777" w:rsidR="00572899" w:rsidRDefault="00572899" w:rsidP="00572899">
      <w:pPr>
        <w:spacing w:after="0"/>
        <w:ind w:left="1260"/>
      </w:pPr>
    </w:p>
    <w:p w14:paraId="750E06DE" w14:textId="7EFC154A" w:rsidR="00572899" w:rsidRDefault="00572899" w:rsidP="00572899">
      <w:pPr>
        <w:spacing w:after="0"/>
        <w:ind w:left="1260"/>
      </w:pPr>
      <w:r w:rsidRPr="00964249">
        <w:t>Op</w:t>
      </w:r>
      <w:r>
        <w:t>erating voltage: 3.3 to 5.5 VDC</w:t>
      </w:r>
    </w:p>
    <w:p w14:paraId="362A7613" w14:textId="27349693" w:rsidR="00572899" w:rsidRDefault="00572899" w:rsidP="00572899">
      <w:pPr>
        <w:spacing w:after="0"/>
        <w:ind w:left="1260"/>
      </w:pPr>
      <w:r w:rsidRPr="00964249">
        <w:t>Commun</w:t>
      </w:r>
      <w:r>
        <w:t>ication:</w:t>
      </w:r>
      <w:r w:rsidR="000C14E3">
        <w:rPr>
          <w:rFonts w:hint="cs"/>
          <w:cs/>
        </w:rPr>
        <w:t>​​</w:t>
      </w:r>
      <w:r w:rsidR="000C14E3">
        <w:t xml:space="preserve"> I</w:t>
      </w:r>
      <w:r w:rsidR="000C14E3">
        <w:rPr>
          <w:vertAlign w:val="superscript"/>
        </w:rPr>
        <w:t>2</w:t>
      </w:r>
      <w:r w:rsidR="000C14E3">
        <w:t>C</w:t>
      </w:r>
      <w:r>
        <w:t xml:space="preserve"> bus, up to 400 kHz</w:t>
      </w:r>
    </w:p>
    <w:p w14:paraId="16008175" w14:textId="77777777" w:rsidR="00572899" w:rsidRDefault="00572899" w:rsidP="00572899">
      <w:pPr>
        <w:spacing w:after="0"/>
        <w:ind w:left="1260"/>
      </w:pPr>
      <w:r w:rsidRPr="00964249">
        <w:t xml:space="preserve">Operating Temperature Ranges: Commercial (0°C to +70°C) and Industrial </w:t>
      </w:r>
      <w:r>
        <w:t>(-40°C to +85°C)</w:t>
      </w:r>
    </w:p>
    <w:p w14:paraId="2C733514" w14:textId="77777777" w:rsidR="00572899" w:rsidRDefault="00572899" w:rsidP="00572899">
      <w:pPr>
        <w:spacing w:after="0"/>
        <w:ind w:left="1260"/>
      </w:pPr>
      <w:r w:rsidRPr="00964249">
        <w:t>Acc</w:t>
      </w:r>
      <w:r>
        <w:t>uracy from 0°C to +40°C:  ±2ppm</w:t>
      </w:r>
    </w:p>
    <w:p w14:paraId="63C631E2" w14:textId="77777777" w:rsidR="005841AC" w:rsidRDefault="005841AC" w:rsidP="00572899">
      <w:pPr>
        <w:spacing w:after="0"/>
        <w:ind w:left="1260"/>
      </w:pPr>
    </w:p>
    <w:p w14:paraId="5AC8165B" w14:textId="24A4DD30" w:rsidR="00572899" w:rsidRDefault="00572899" w:rsidP="005841AC">
      <w:pPr>
        <w:spacing w:after="0"/>
        <w:ind w:left="1260"/>
      </w:pPr>
      <w:r w:rsidRPr="00964249">
        <w:t>Accura</w:t>
      </w:r>
      <w:r>
        <w:t>cy from -40°C to +85°C: ±3.5ppm</w:t>
      </w:r>
    </w:p>
    <w:p w14:paraId="490E95F2" w14:textId="77777777" w:rsidR="00572899" w:rsidRDefault="00572899" w:rsidP="005841AC">
      <w:pPr>
        <w:spacing w:after="0"/>
        <w:ind w:left="1260"/>
      </w:pPr>
      <w:r w:rsidRPr="00964249">
        <w:t>Dimensions: 1.5 x 0.87 x 0.55 in (38 x 22 x 14 mm)</w:t>
      </w:r>
    </w:p>
    <w:p w14:paraId="4F9B4C8A" w14:textId="77777777" w:rsidR="00572899" w:rsidRPr="00964249" w:rsidRDefault="00572899" w:rsidP="00572899">
      <w:pPr>
        <w:spacing w:after="0"/>
      </w:pPr>
    </w:p>
    <w:p w14:paraId="486FD564" w14:textId="327F316C" w:rsidR="002A1D37" w:rsidRPr="002A1D37" w:rsidRDefault="002A1D37" w:rsidP="002A1D3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A1D37">
        <w:rPr>
          <w:rFonts w:ascii="Khmer OS Battambang" w:hAnsi="Khmer OS Battambang"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C794CD6" wp14:editId="0511818D">
            <wp:simplePos x="0" y="0"/>
            <wp:positionH relativeFrom="margin">
              <wp:posOffset>1535430</wp:posOffset>
            </wp:positionH>
            <wp:positionV relativeFrom="paragraph">
              <wp:posOffset>419735</wp:posOffset>
            </wp:positionV>
            <wp:extent cx="2543810" cy="2273935"/>
            <wp:effectExtent l="0" t="0" r="8890" b="0"/>
            <wp:wrapTopAndBottom/>
            <wp:docPr id="1669781419" name="Picture 1" descr="Micro SD Card Module - Robotech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 SD Card Module - Robotech B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899" w:rsidRPr="009F6301">
        <w:rPr>
          <w:b/>
          <w:bCs/>
        </w:rPr>
        <w:t>SD-Card Module</w:t>
      </w:r>
      <w:r w:rsidR="00572899">
        <w:rPr>
          <w:b/>
          <w:bCs/>
        </w:rPr>
        <w:t xml:space="preserve">: </w:t>
      </w:r>
      <w:r w:rsidR="00572899">
        <w:rPr>
          <w:rFonts w:hint="cs"/>
          <w:cs/>
        </w:rPr>
        <w:t xml:space="preserve">ប្រើប្រាស់សម្រាប់រក្សាទុកទិន្នន័យដែលទទួលបានមកពី </w:t>
      </w:r>
      <w:r w:rsidR="00572899">
        <w:t>Sensors</w:t>
      </w:r>
    </w:p>
    <w:p w14:paraId="4DA86B4A" w14:textId="268D698E" w:rsidR="00572899" w:rsidRPr="009B1D02" w:rsidRDefault="002A1D37" w:rsidP="00E620A4">
      <w:pPr>
        <w:pStyle w:val="NormalWeb"/>
        <w:spacing w:before="0" w:beforeAutospacing="0" w:afterAutospacing="0"/>
        <w:ind w:left="360" w:firstLine="360"/>
        <w:rPr>
          <w:rFonts w:ascii="Khmer OS Battambang" w:hAnsi="Khmer OS Battambang" w:cs="Khmer OS Battambang"/>
          <w:color w:val="131300"/>
          <w:sz w:val="22"/>
          <w:szCs w:val="22"/>
          <w:lang w:bidi="km-KH"/>
        </w:rPr>
      </w:pP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SD Card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មាននាទីក្នុងការរក្សាទុកទិន្នន័យសម្ពាធ និងលំហូរទឹកនៅអនុស្ថានីយទាំងព(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1st Sub-station &amp; 2nd Sub-station) Micro SD Card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ដំណើរការជាមួយ​មុខងារ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 SDIO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 និង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  SPI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ដែល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lang w:bidi="km-KH"/>
        </w:rPr>
        <w:t xml:space="preserve"> SDIO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មានល្បឿនលឿនជាង ហើយត្រូវបានប្រើប្រាស់នៅក្នុងទូរសព្ទដៃ កាមេរ៉ាឌីជីថល និងឧបករណ៍ផ្សេង ទៀត ប៉ុន្តែមានភាពស្មុគស្មាញដោយទាមទារឱ្យមានការចុះហត្ថលេខាលើកិច្ចព្រមព្រៀងមិនបង្ហាញព័ត៌មាន។ ដូច្នេះហើយស្ទើរតែគ្រប់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SD Card Module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ប្រើមុខងារ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>SPI"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ល្បឿនទាប និងតិចជាងមុន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"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ដែលមាន លក្ខណៈសាមញ្ញក្នុងការអនុវត្តលើ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microcontroller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ផ្សេងៗ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Module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នេះក៏រួមបញ្ចូលផងដែរនូវបន្ទះ ឈីប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74LVC125A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ដែលអនុញ្ញាតឱ្យមានការទំនាក់ទំនងប្រកបដោយសុវត្ថិភាព និងងាយស្រួលជាមួយនឹង តង់ស្យុង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3.3V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ឬ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5V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ដែលមិនធ្វើឱ្យខូច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SD Card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 xml:space="preserve">។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</w:rPr>
        <w:t xml:space="preserve">SD Card </w:t>
      </w:r>
      <w:r w:rsidRPr="002A1D37">
        <w:rPr>
          <w:rFonts w:ascii="Khmer OS Battambang" w:hAnsi="Khmer OS Battambang" w:cs="Khmer OS Battambang"/>
          <w:color w:val="131300"/>
          <w:sz w:val="22"/>
          <w:szCs w:val="22"/>
          <w:cs/>
          <w:lang w:bidi="km-KH"/>
        </w:rPr>
        <w:t>នេះប្រើប្រាស់សម្រាប់ការរក្សាទុកទិន្នន័យ សម្ពាធ និងលំហូរទឹកនៅអនុស្ថានីយទាំងពីរជារៀងរាល់ម៉ោង។</w:t>
      </w:r>
    </w:p>
    <w:p w14:paraId="288CFD29" w14:textId="77777777" w:rsidR="00572899" w:rsidRDefault="00572899" w:rsidP="00572899">
      <w:pPr>
        <w:spacing w:after="0"/>
      </w:pPr>
    </w:p>
    <w:p w14:paraId="370CE168" w14:textId="77777777" w:rsidR="0073205F" w:rsidRDefault="0073205F" w:rsidP="002A1D37">
      <w:pPr>
        <w:spacing w:after="0"/>
        <w:jc w:val="left"/>
      </w:pPr>
    </w:p>
    <w:p w14:paraId="72D203A6" w14:textId="3587EEE3" w:rsidR="0078320D" w:rsidRDefault="0078320D" w:rsidP="0078320D">
      <w:pPr>
        <w:rPr>
          <w:b/>
          <w:bCs/>
        </w:rPr>
      </w:pPr>
      <w:r w:rsidRPr="0078320D">
        <w:rPr>
          <w:b/>
          <w:bCs/>
          <w:cs/>
        </w:rPr>
        <w:t>ខ. រចនាសម្ព័ន្ធការបែងច</w:t>
      </w:r>
      <w:r w:rsidR="00CC2D3D">
        <w:rPr>
          <w:rFonts w:hint="cs"/>
          <w:b/>
          <w:bCs/>
          <w:cs/>
        </w:rPr>
        <w:t xml:space="preserve">ែក </w:t>
      </w:r>
      <w:r w:rsidR="00CC2D3D">
        <w:rPr>
          <w:b/>
          <w:bCs/>
        </w:rPr>
        <w:t xml:space="preserve">Node </w:t>
      </w:r>
      <w:r w:rsidR="00CC2D3D" w:rsidRPr="00784883">
        <w:rPr>
          <w:b/>
          <w:bCs/>
          <w:highlight w:val="yellow"/>
        </w:rPr>
        <w:t>and G</w:t>
      </w:r>
      <w:r w:rsidR="009B1D02" w:rsidRPr="00784883">
        <w:rPr>
          <w:b/>
          <w:bCs/>
          <w:highlight w:val="yellow"/>
        </w:rPr>
        <w:t>ateway</w:t>
      </w:r>
    </w:p>
    <w:p w14:paraId="30100AC9" w14:textId="45B9A5A6" w:rsidR="00CC2D3D" w:rsidRDefault="00CC2D3D" w:rsidP="009B1D02">
      <w:pPr>
        <w:ind w:left="2880" w:firstLine="7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12EDE702" wp14:editId="4AEE3CFC">
            <wp:simplePos x="0" y="0"/>
            <wp:positionH relativeFrom="column">
              <wp:posOffset>677455</wp:posOffset>
            </wp:positionH>
            <wp:positionV relativeFrom="paragraph">
              <wp:posOffset>278583</wp:posOffset>
            </wp:positionV>
            <wp:extent cx="4963886" cy="3865681"/>
            <wp:effectExtent l="0" t="0" r="8255" b="190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122335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5777" name="Picture 12233577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86" cy="3865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D02">
        <w:rPr>
          <w:b/>
          <w:bCs/>
        </w:rPr>
        <w:t>Gateway</w:t>
      </w:r>
    </w:p>
    <w:p w14:paraId="61CCB4B1" w14:textId="77777777" w:rsidR="0078320D" w:rsidRDefault="0078320D" w:rsidP="0078320D">
      <w:pPr>
        <w:rPr>
          <w:b/>
          <w:bCs/>
        </w:rPr>
      </w:pPr>
    </w:p>
    <w:p w14:paraId="7F387661" w14:textId="0D2BC1A2" w:rsidR="0078320D" w:rsidRDefault="0078320D" w:rsidP="0078320D">
      <w:pPr>
        <w:keepNext/>
        <w:jc w:val="center"/>
      </w:pPr>
    </w:p>
    <w:p w14:paraId="67C27199" w14:textId="77777777" w:rsidR="0078320D" w:rsidRPr="0078320D" w:rsidRDefault="0078320D" w:rsidP="0078320D">
      <w:pPr>
        <w:rPr>
          <w:b/>
          <w:bCs/>
        </w:rPr>
      </w:pPr>
    </w:p>
    <w:p w14:paraId="17F4A945" w14:textId="77777777" w:rsidR="0073205F" w:rsidRDefault="0073205F" w:rsidP="0078320D">
      <w:pPr>
        <w:rPr>
          <w:b/>
          <w:bCs/>
        </w:rPr>
      </w:pPr>
    </w:p>
    <w:p w14:paraId="651096B5" w14:textId="77777777" w:rsidR="0073205F" w:rsidRDefault="0073205F" w:rsidP="0078320D">
      <w:pPr>
        <w:rPr>
          <w:b/>
          <w:bCs/>
        </w:rPr>
      </w:pPr>
    </w:p>
    <w:p w14:paraId="6FD4F52A" w14:textId="77777777" w:rsidR="0073205F" w:rsidRDefault="0073205F" w:rsidP="0078320D">
      <w:pPr>
        <w:rPr>
          <w:b/>
          <w:bCs/>
        </w:rPr>
      </w:pPr>
    </w:p>
    <w:p w14:paraId="610153CE" w14:textId="77777777" w:rsidR="006874AF" w:rsidRDefault="006874AF" w:rsidP="0078320D">
      <w:pPr>
        <w:rPr>
          <w:b/>
          <w:bCs/>
        </w:rPr>
      </w:pPr>
    </w:p>
    <w:p w14:paraId="091F9C39" w14:textId="77777777" w:rsidR="006874AF" w:rsidRDefault="006874AF" w:rsidP="0078320D">
      <w:pPr>
        <w:rPr>
          <w:b/>
          <w:bCs/>
        </w:rPr>
      </w:pPr>
    </w:p>
    <w:p w14:paraId="7A989A4A" w14:textId="77777777" w:rsidR="006874AF" w:rsidRDefault="006874AF" w:rsidP="0078320D">
      <w:pPr>
        <w:rPr>
          <w:b/>
          <w:bCs/>
        </w:rPr>
      </w:pPr>
    </w:p>
    <w:p w14:paraId="56FCCB54" w14:textId="77777777" w:rsidR="006874AF" w:rsidRDefault="006874AF" w:rsidP="0078320D">
      <w:pPr>
        <w:rPr>
          <w:b/>
          <w:bCs/>
        </w:rPr>
      </w:pPr>
    </w:p>
    <w:p w14:paraId="1E639B72" w14:textId="77777777" w:rsidR="006874AF" w:rsidRDefault="006874AF" w:rsidP="0078320D">
      <w:pPr>
        <w:rPr>
          <w:b/>
          <w:bCs/>
        </w:rPr>
      </w:pPr>
    </w:p>
    <w:p w14:paraId="6FD503A3" w14:textId="77777777" w:rsidR="006874AF" w:rsidRDefault="006874AF" w:rsidP="0078320D">
      <w:pPr>
        <w:rPr>
          <w:b/>
          <w:bCs/>
        </w:rPr>
      </w:pPr>
    </w:p>
    <w:p w14:paraId="53DB544F" w14:textId="77777777" w:rsidR="006874AF" w:rsidRDefault="006874AF" w:rsidP="0078320D">
      <w:pPr>
        <w:rPr>
          <w:b/>
          <w:bCs/>
        </w:rPr>
      </w:pPr>
    </w:p>
    <w:p w14:paraId="0CDA0AAA" w14:textId="77777777" w:rsidR="006874AF" w:rsidRDefault="006874AF" w:rsidP="0078320D">
      <w:pPr>
        <w:rPr>
          <w:b/>
          <w:bCs/>
        </w:rPr>
      </w:pPr>
    </w:p>
    <w:p w14:paraId="2761778D" w14:textId="07046300" w:rsidR="006874AF" w:rsidRDefault="006874AF" w:rsidP="0078320D">
      <w:pPr>
        <w:rPr>
          <w:b/>
          <w:bCs/>
        </w:rPr>
      </w:pPr>
    </w:p>
    <w:p w14:paraId="282816B9" w14:textId="0A0A7230" w:rsidR="006874AF" w:rsidRDefault="009B1D02" w:rsidP="009B1D02">
      <w:pPr>
        <w:ind w:left="4320"/>
        <w:rPr>
          <w:b/>
          <w:bCs/>
        </w:rPr>
      </w:pPr>
      <w:r>
        <w:rPr>
          <w:b/>
          <w:bCs/>
        </w:rPr>
        <w:t>Node</w:t>
      </w:r>
    </w:p>
    <w:p w14:paraId="060245CE" w14:textId="4E56B437" w:rsidR="006874AF" w:rsidRDefault="009B1D02" w:rsidP="0078320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7392" behindDoc="1" locked="0" layoutInCell="1" allowOverlap="1" wp14:anchorId="31A1726A" wp14:editId="6CC875C0">
            <wp:simplePos x="0" y="0"/>
            <wp:positionH relativeFrom="column">
              <wp:posOffset>819241</wp:posOffset>
            </wp:positionH>
            <wp:positionV relativeFrom="paragraph">
              <wp:posOffset>189048</wp:posOffset>
            </wp:positionV>
            <wp:extent cx="4528185" cy="5727065"/>
            <wp:effectExtent l="0" t="0" r="5715" b="6985"/>
            <wp:wrapTight wrapText="bothSides">
              <wp:wrapPolygon edited="0">
                <wp:start x="0" y="0"/>
                <wp:lineTo x="0" y="21554"/>
                <wp:lineTo x="21536" y="21554"/>
                <wp:lineTo x="21536" y="0"/>
                <wp:lineTo x="0" y="0"/>
              </wp:wrapPolygon>
            </wp:wrapTight>
            <wp:docPr id="1868288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88146" name="Picture 186828814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C96DC" w14:textId="4D75E53A" w:rsidR="006874AF" w:rsidRDefault="006874AF" w:rsidP="0078320D">
      <w:pPr>
        <w:rPr>
          <w:b/>
          <w:bCs/>
        </w:rPr>
      </w:pPr>
    </w:p>
    <w:p w14:paraId="2D2AF37B" w14:textId="5DDAAD31" w:rsidR="006874AF" w:rsidRDefault="006874AF" w:rsidP="0078320D">
      <w:pPr>
        <w:rPr>
          <w:b/>
          <w:bCs/>
        </w:rPr>
      </w:pPr>
    </w:p>
    <w:p w14:paraId="13BDF450" w14:textId="77777777" w:rsidR="006874AF" w:rsidRDefault="006874AF" w:rsidP="0078320D">
      <w:pPr>
        <w:rPr>
          <w:b/>
          <w:bCs/>
        </w:rPr>
      </w:pPr>
    </w:p>
    <w:p w14:paraId="6559F120" w14:textId="77777777" w:rsidR="006874AF" w:rsidRDefault="006874AF" w:rsidP="0078320D">
      <w:pPr>
        <w:rPr>
          <w:b/>
          <w:bCs/>
        </w:rPr>
      </w:pPr>
    </w:p>
    <w:p w14:paraId="58E14D48" w14:textId="77777777" w:rsidR="006874AF" w:rsidRDefault="006874AF" w:rsidP="0078320D">
      <w:pPr>
        <w:rPr>
          <w:b/>
          <w:bCs/>
        </w:rPr>
      </w:pPr>
    </w:p>
    <w:p w14:paraId="65AD6AB8" w14:textId="77777777" w:rsidR="00AE0C7F" w:rsidRDefault="00AE0C7F" w:rsidP="00F613A3"/>
    <w:p w14:paraId="47941CC7" w14:textId="77777777" w:rsidR="0073205F" w:rsidRPr="00F613A3" w:rsidRDefault="0073205F" w:rsidP="00F613A3"/>
    <w:p w14:paraId="74F75FB2" w14:textId="77777777" w:rsidR="009B1D02" w:rsidRDefault="009B1D02" w:rsidP="00254A88">
      <w:pPr>
        <w:pStyle w:val="Heading2"/>
      </w:pPr>
      <w:bookmarkStart w:id="33" w:name="_Toc133540608"/>
    </w:p>
    <w:p w14:paraId="3134CF29" w14:textId="77777777" w:rsidR="009B1D02" w:rsidRDefault="009B1D02" w:rsidP="00254A88">
      <w:pPr>
        <w:pStyle w:val="Heading2"/>
      </w:pPr>
    </w:p>
    <w:p w14:paraId="5063899E" w14:textId="77777777" w:rsidR="009B1D02" w:rsidRDefault="009B1D02" w:rsidP="00254A88">
      <w:pPr>
        <w:pStyle w:val="Heading2"/>
      </w:pPr>
    </w:p>
    <w:p w14:paraId="3742D438" w14:textId="77777777" w:rsidR="009B1D02" w:rsidRDefault="009B1D02" w:rsidP="00254A88">
      <w:pPr>
        <w:pStyle w:val="Heading2"/>
      </w:pPr>
    </w:p>
    <w:p w14:paraId="7B781F39" w14:textId="77777777" w:rsidR="009B1D02" w:rsidRDefault="009B1D02" w:rsidP="00254A88">
      <w:pPr>
        <w:pStyle w:val="Heading2"/>
      </w:pPr>
    </w:p>
    <w:p w14:paraId="63762F0D" w14:textId="77777777" w:rsidR="009B1D02" w:rsidRDefault="009B1D02" w:rsidP="00254A88">
      <w:pPr>
        <w:pStyle w:val="Heading2"/>
      </w:pPr>
    </w:p>
    <w:p w14:paraId="0D61F0CE" w14:textId="77777777" w:rsidR="009B1D02" w:rsidRDefault="009B1D02" w:rsidP="00254A88">
      <w:pPr>
        <w:pStyle w:val="Heading2"/>
      </w:pPr>
    </w:p>
    <w:p w14:paraId="511BAF54" w14:textId="77777777" w:rsidR="009B1D02" w:rsidRDefault="009B1D02" w:rsidP="00254A88">
      <w:pPr>
        <w:pStyle w:val="Heading2"/>
      </w:pPr>
    </w:p>
    <w:p w14:paraId="6C969848" w14:textId="77777777" w:rsidR="009B1D02" w:rsidRDefault="009B1D02" w:rsidP="00254A88">
      <w:pPr>
        <w:pStyle w:val="Heading2"/>
      </w:pPr>
    </w:p>
    <w:p w14:paraId="53CB8E2F" w14:textId="77777777" w:rsidR="009B1D02" w:rsidRDefault="009B1D02" w:rsidP="00254A88">
      <w:pPr>
        <w:pStyle w:val="Heading2"/>
      </w:pPr>
    </w:p>
    <w:p w14:paraId="6C097C3C" w14:textId="77777777" w:rsidR="009B1D02" w:rsidRDefault="009B1D02" w:rsidP="00254A88">
      <w:pPr>
        <w:pStyle w:val="Heading2"/>
      </w:pPr>
    </w:p>
    <w:p w14:paraId="0BEDA8A6" w14:textId="77777777" w:rsidR="009B1D02" w:rsidRDefault="009B1D02" w:rsidP="00254A88">
      <w:pPr>
        <w:pStyle w:val="Heading2"/>
      </w:pPr>
    </w:p>
    <w:p w14:paraId="343BD0BD" w14:textId="77777777" w:rsidR="009B1D02" w:rsidRDefault="009B1D02" w:rsidP="00254A88">
      <w:pPr>
        <w:pStyle w:val="Heading2"/>
      </w:pPr>
    </w:p>
    <w:p w14:paraId="6DDED1CE" w14:textId="77777777" w:rsidR="009B1D02" w:rsidRDefault="009B1D02" w:rsidP="00254A88">
      <w:pPr>
        <w:pStyle w:val="Heading2"/>
      </w:pPr>
    </w:p>
    <w:p w14:paraId="2C079F0B" w14:textId="77777777" w:rsidR="009B1D02" w:rsidRDefault="009B1D02" w:rsidP="00254A88">
      <w:pPr>
        <w:pStyle w:val="Heading2"/>
      </w:pPr>
    </w:p>
    <w:p w14:paraId="665423D2" w14:textId="77777777" w:rsidR="009B1D02" w:rsidRDefault="009B1D02" w:rsidP="00254A88">
      <w:pPr>
        <w:pStyle w:val="Heading2"/>
      </w:pPr>
    </w:p>
    <w:p w14:paraId="265FAD8F" w14:textId="77777777" w:rsidR="009B1D02" w:rsidRDefault="009B1D02" w:rsidP="00254A88">
      <w:pPr>
        <w:pStyle w:val="Heading2"/>
      </w:pPr>
    </w:p>
    <w:p w14:paraId="63685DE8" w14:textId="77777777" w:rsidR="009B1D02" w:rsidRDefault="009B1D02" w:rsidP="00254A88">
      <w:pPr>
        <w:pStyle w:val="Heading2"/>
      </w:pPr>
    </w:p>
    <w:p w14:paraId="1EC27D50" w14:textId="3F921CD1" w:rsidR="00254A88" w:rsidRDefault="00254A88" w:rsidP="00254A88">
      <w:pPr>
        <w:pStyle w:val="Heading2"/>
      </w:pPr>
      <w:r>
        <w:rPr>
          <w:rFonts w:hint="cs"/>
          <w:cs/>
        </w:rPr>
        <w:t>២.២ ទស្ស​នាទានរបស់គម្រោង</w:t>
      </w:r>
      <w:bookmarkEnd w:id="33"/>
      <w:r>
        <w:rPr>
          <w:rFonts w:hint="cs"/>
          <w:cs/>
        </w:rPr>
        <w:t xml:space="preserve"> </w:t>
      </w:r>
    </w:p>
    <w:p w14:paraId="3D5560CD" w14:textId="0A27EADA" w:rsidR="00254A88" w:rsidRDefault="00254A88" w:rsidP="00254A88">
      <w:r>
        <w:rPr>
          <w:cs/>
        </w:rPr>
        <w:tab/>
      </w:r>
      <w:r>
        <w:rPr>
          <w:rFonts w:hint="cs"/>
          <w:cs/>
        </w:rPr>
        <w:t>គម្រោងដែលបានស្នើរឡើងក្នុងការផលិតមានមូលដ្ឋាន ការធ្វើផែនការដូចខាងក្រោម៖</w:t>
      </w:r>
    </w:p>
    <w:p w14:paraId="518288F9" w14:textId="0E96CD8C" w:rsidR="00572899" w:rsidRPr="00572899" w:rsidRDefault="00254A88" w:rsidP="002D58F6">
      <w:pPr>
        <w:pStyle w:val="Heading3"/>
      </w:pPr>
      <w:bookmarkStart w:id="34" w:name="_Toc133540609"/>
      <w:r>
        <w:rPr>
          <w:rFonts w:hint="cs"/>
          <w:cs/>
        </w:rPr>
        <w:t>២.២.១ ផែនការរបស់គម្រោង</w:t>
      </w:r>
      <w:bookmarkEnd w:id="34"/>
    </w:p>
    <w:p w14:paraId="0234D0CC" w14:textId="00C1BC88" w:rsidR="00354D23" w:rsidRPr="003103A0" w:rsidRDefault="003103A0" w:rsidP="003103A0">
      <w:pPr>
        <w:pStyle w:val="Caption"/>
        <w:ind w:firstLine="426"/>
        <w:jc w:val="left"/>
        <w:rPr>
          <w:cs/>
        </w:rPr>
      </w:pPr>
      <w:bookmarkStart w:id="35" w:name="_Toc133533782"/>
      <w:r>
        <w:rPr>
          <w:cs/>
        </w:rPr>
        <w:t xml:space="preserve">តារាង </w:t>
      </w:r>
      <w:r>
        <w:t xml:space="preserve">2. </w:t>
      </w:r>
      <w:r>
        <w:fldChar w:fldCharType="begin"/>
      </w:r>
      <w:r>
        <w:instrText xml:space="preserve"> SEQ </w:instrText>
      </w:r>
      <w:r>
        <w:rPr>
          <w:cs/>
        </w:rPr>
        <w:instrText>តារាង</w:instrText>
      </w:r>
      <w:r>
        <w:instrText xml:space="preserve">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cs/>
        </w:rPr>
        <w:t>កាលវិភាគក្នុងការសិក្សាគម្រោង</w:t>
      </w:r>
      <w:bookmarkEnd w:id="35"/>
    </w:p>
    <w:tbl>
      <w:tblPr>
        <w:tblStyle w:val="TableGrid"/>
        <w:tblW w:w="10193" w:type="dxa"/>
        <w:jc w:val="center"/>
        <w:tblLook w:val="04A0" w:firstRow="1" w:lastRow="0" w:firstColumn="1" w:lastColumn="0" w:noHBand="0" w:noVBand="1"/>
      </w:tblPr>
      <w:tblGrid>
        <w:gridCol w:w="3113"/>
        <w:gridCol w:w="981"/>
        <w:gridCol w:w="459"/>
        <w:gridCol w:w="741"/>
        <w:gridCol w:w="751"/>
        <w:gridCol w:w="459"/>
        <w:gridCol w:w="499"/>
        <w:gridCol w:w="459"/>
        <w:gridCol w:w="516"/>
        <w:gridCol w:w="535"/>
        <w:gridCol w:w="570"/>
        <w:gridCol w:w="555"/>
        <w:gridCol w:w="555"/>
      </w:tblGrid>
      <w:tr w:rsidR="007D69B0" w:rsidRPr="00585718" w14:paraId="631AF53F" w14:textId="66D9DE45" w:rsidTr="00096F6F">
        <w:trPr>
          <w:cantSplit/>
          <w:trHeight w:val="1102"/>
          <w:jc w:val="center"/>
        </w:trPr>
        <w:tc>
          <w:tcPr>
            <w:tcW w:w="3113" w:type="dxa"/>
            <w:vAlign w:val="center"/>
          </w:tcPr>
          <w:p w14:paraId="6235D568" w14:textId="0944C5D5" w:rsidR="00052919" w:rsidRPr="00585718" w:rsidRDefault="00052919" w:rsidP="00F404C1">
            <w:pPr>
              <w:jc w:val="center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Project Plan</w:t>
            </w:r>
          </w:p>
        </w:tc>
        <w:tc>
          <w:tcPr>
            <w:tcW w:w="981" w:type="dxa"/>
            <w:vAlign w:val="center"/>
          </w:tcPr>
          <w:p w14:paraId="4648DEC8" w14:textId="2E66249E" w:rsidR="00052919" w:rsidRPr="00585718" w:rsidRDefault="00052919" w:rsidP="00F404C1">
            <w:pPr>
              <w:jc w:val="center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Owner</w:t>
            </w:r>
          </w:p>
        </w:tc>
        <w:tc>
          <w:tcPr>
            <w:tcW w:w="459" w:type="dxa"/>
            <w:textDirection w:val="btLr"/>
          </w:tcPr>
          <w:p w14:paraId="74977CFD" w14:textId="7A1C43E8" w:rsidR="00052919" w:rsidRPr="00585718" w:rsidRDefault="00052919" w:rsidP="009F19A1">
            <w:pPr>
              <w:ind w:left="113" w:right="113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Day</w:t>
            </w:r>
          </w:p>
        </w:tc>
        <w:tc>
          <w:tcPr>
            <w:tcW w:w="741" w:type="dxa"/>
            <w:textDirection w:val="btLr"/>
            <w:vAlign w:val="center"/>
          </w:tcPr>
          <w:p w14:paraId="72A2EA0C" w14:textId="6C4C1700" w:rsidR="00052919" w:rsidRPr="00585718" w:rsidRDefault="00052919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Start</w:t>
            </w:r>
          </w:p>
        </w:tc>
        <w:tc>
          <w:tcPr>
            <w:tcW w:w="751" w:type="dxa"/>
            <w:textDirection w:val="btLr"/>
            <w:vAlign w:val="center"/>
          </w:tcPr>
          <w:p w14:paraId="6EF9BD2D" w14:textId="5D988AD9" w:rsidR="00052919" w:rsidRPr="00585718" w:rsidRDefault="00052919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End</w:t>
            </w:r>
          </w:p>
        </w:tc>
        <w:tc>
          <w:tcPr>
            <w:tcW w:w="459" w:type="dxa"/>
            <w:textDirection w:val="btLr"/>
          </w:tcPr>
          <w:p w14:paraId="7DDB5A0F" w14:textId="26681018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January</w:t>
            </w:r>
          </w:p>
        </w:tc>
        <w:tc>
          <w:tcPr>
            <w:tcW w:w="499" w:type="dxa"/>
            <w:textDirection w:val="btLr"/>
          </w:tcPr>
          <w:p w14:paraId="16BB0FFC" w14:textId="65F242BF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February</w:t>
            </w:r>
          </w:p>
        </w:tc>
        <w:tc>
          <w:tcPr>
            <w:tcW w:w="459" w:type="dxa"/>
            <w:textDirection w:val="btLr"/>
          </w:tcPr>
          <w:p w14:paraId="4152C76D" w14:textId="54DE6099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March</w:t>
            </w:r>
            <w:r w:rsidR="00052919" w:rsidRPr="00585718">
              <w:rPr>
                <w:sz w:val="20"/>
                <w:szCs w:val="18"/>
              </w:rPr>
              <w:t xml:space="preserve"> </w:t>
            </w:r>
          </w:p>
        </w:tc>
        <w:tc>
          <w:tcPr>
            <w:tcW w:w="516" w:type="dxa"/>
            <w:textDirection w:val="btLr"/>
          </w:tcPr>
          <w:p w14:paraId="3F2D9765" w14:textId="655210B1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April</w:t>
            </w:r>
          </w:p>
        </w:tc>
        <w:tc>
          <w:tcPr>
            <w:tcW w:w="535" w:type="dxa"/>
            <w:textDirection w:val="btLr"/>
          </w:tcPr>
          <w:p w14:paraId="75BFC472" w14:textId="7ABD75F4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June</w:t>
            </w:r>
          </w:p>
        </w:tc>
        <w:tc>
          <w:tcPr>
            <w:tcW w:w="570" w:type="dxa"/>
            <w:textDirection w:val="btLr"/>
          </w:tcPr>
          <w:p w14:paraId="1F8E67CB" w14:textId="04BCC125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 w:rsidRPr="00585718">
              <w:rPr>
                <w:sz w:val="20"/>
                <w:szCs w:val="18"/>
              </w:rPr>
              <w:t>July</w:t>
            </w:r>
          </w:p>
        </w:tc>
        <w:tc>
          <w:tcPr>
            <w:tcW w:w="555" w:type="dxa"/>
            <w:textDirection w:val="btLr"/>
          </w:tcPr>
          <w:p w14:paraId="341B71EA" w14:textId="04F61776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Aug</w:t>
            </w:r>
          </w:p>
        </w:tc>
        <w:tc>
          <w:tcPr>
            <w:tcW w:w="555" w:type="dxa"/>
            <w:textDirection w:val="btLr"/>
          </w:tcPr>
          <w:p w14:paraId="4F30F494" w14:textId="5D449AF1" w:rsidR="00052919" w:rsidRPr="00585718" w:rsidRDefault="007D69B0" w:rsidP="00EB5BB9">
            <w:pPr>
              <w:ind w:left="113" w:right="11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Sep</w:t>
            </w:r>
          </w:p>
        </w:tc>
      </w:tr>
      <w:tr w:rsidR="00096F6F" w14:paraId="6C3DB591" w14:textId="2423A0B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1C3F5F36" w14:textId="48EAADBC" w:rsidR="00096F6F" w:rsidRPr="005D66E9" w:rsidRDefault="00096F6F" w:rsidP="000306E4">
            <w:pPr>
              <w:jc w:val="left"/>
              <w:rPr>
                <w:sz w:val="18"/>
                <w:szCs w:val="18"/>
                <w:cs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បង្កើតប្រព័ន្</w:t>
            </w:r>
            <w:r>
              <w:rPr>
                <w:rFonts w:hint="cs"/>
                <w:sz w:val="18"/>
                <w:szCs w:val="18"/>
                <w:cs/>
              </w:rPr>
              <w:t>ធត្រួតពិនិត្យគុណភាព</w:t>
            </w:r>
            <w:r w:rsidRPr="005D66E9">
              <w:rPr>
                <w:rFonts w:hint="cs"/>
                <w:sz w:val="18"/>
                <w:szCs w:val="18"/>
                <w:cs/>
              </w:rPr>
              <w:t>ទឹក</w:t>
            </w:r>
          </w:p>
        </w:tc>
        <w:tc>
          <w:tcPr>
            <w:tcW w:w="981" w:type="dxa"/>
            <w:vAlign w:val="center"/>
          </w:tcPr>
          <w:p w14:paraId="46344E9E" w14:textId="3793C7D1" w:rsidR="00096F6F" w:rsidRPr="005D66E9" w:rsidRDefault="00096F6F" w:rsidP="00F404C1">
            <w:pPr>
              <w:jc w:val="center"/>
              <w:rPr>
                <w:sz w:val="18"/>
                <w:szCs w:val="18"/>
                <w:cs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5FB8DF7C" w14:textId="058495A3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52627AF4" w14:textId="34A5B04B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713B37D" w14:textId="68F0999A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39D99BE0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1D18C433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29502FB9" w14:textId="2160E408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63CC221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2B4D73FF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270786C5" w14:textId="58E02DE4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0F677E41" w14:textId="3530AA71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05DA5DBD" w14:textId="77777777" w:rsidR="00096F6F" w:rsidRDefault="00096F6F" w:rsidP="00EB5BB9">
            <w:pPr>
              <w:jc w:val="left"/>
            </w:pPr>
          </w:p>
        </w:tc>
      </w:tr>
      <w:tr w:rsidR="00096F6F" w14:paraId="7271F593" w14:textId="254ABE6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166B69AC" w14:textId="51338682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ការប្រមូលសំណុំទិន្នន័យ</w:t>
            </w:r>
          </w:p>
        </w:tc>
        <w:tc>
          <w:tcPr>
            <w:tcW w:w="981" w:type="dxa"/>
            <w:vAlign w:val="center"/>
          </w:tcPr>
          <w:p w14:paraId="31C1B7D6" w14:textId="1E7F262E" w:rsidR="00096F6F" w:rsidRPr="005D66E9" w:rsidRDefault="00096F6F" w:rsidP="00F404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14:paraId="6FB66A1A" w14:textId="3188C82B" w:rsidR="00096F6F" w:rsidRPr="00052919" w:rsidRDefault="00096F6F" w:rsidP="0005291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44114DB9" w14:textId="53690AAE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66DF89CC" w14:textId="71418FF8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28B63DEA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56FF6D7F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3103FA84" w14:textId="5A2BA255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BE021D5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0B469A8F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6F462DE7" w14:textId="5567D441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4A2B34AE" w14:textId="66CA059C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3F78403A" w14:textId="77777777" w:rsidR="00096F6F" w:rsidRDefault="00096F6F" w:rsidP="00EB5BB9">
            <w:pPr>
              <w:jc w:val="left"/>
            </w:pPr>
          </w:p>
        </w:tc>
      </w:tr>
      <w:tr w:rsidR="00096F6F" w14:paraId="036B2A96" w14:textId="0344C8B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2BE13737" w14:textId="3E7D3C40" w:rsidR="00096F6F" w:rsidRPr="005D66E9" w:rsidRDefault="00096F6F" w:rsidP="000306E4">
            <w:pPr>
              <w:jc w:val="left"/>
              <w:rPr>
                <w:sz w:val="18"/>
                <w:szCs w:val="18"/>
                <w:cs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ការសរសេរឯកសារស្នើសុំ</w:t>
            </w:r>
          </w:p>
        </w:tc>
        <w:tc>
          <w:tcPr>
            <w:tcW w:w="981" w:type="dxa"/>
            <w:vAlign w:val="center"/>
          </w:tcPr>
          <w:p w14:paraId="7A0FF632" w14:textId="77777777" w:rsidR="00096F6F" w:rsidRPr="005D66E9" w:rsidRDefault="00096F6F" w:rsidP="00F404C1">
            <w:pPr>
              <w:jc w:val="center"/>
              <w:rPr>
                <w:sz w:val="18"/>
                <w:szCs w:val="18"/>
                <w:cs/>
              </w:rPr>
            </w:pPr>
          </w:p>
        </w:tc>
        <w:tc>
          <w:tcPr>
            <w:tcW w:w="459" w:type="dxa"/>
            <w:vAlign w:val="center"/>
          </w:tcPr>
          <w:p w14:paraId="5164C55D" w14:textId="6773E512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21F45B87" w14:textId="7FCBA274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3667FC3F" w14:textId="7B3D13ED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4E44CB30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4033C329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1CD2C3C1" w14:textId="2FE7E8D4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5CAC7E01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606AE3B9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7FAF179B" w14:textId="77777777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7B29889F" w14:textId="77777777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00D5C212" w14:textId="77777777" w:rsidR="00096F6F" w:rsidRDefault="00096F6F" w:rsidP="00EB5BB9">
            <w:pPr>
              <w:jc w:val="left"/>
            </w:pPr>
          </w:p>
        </w:tc>
      </w:tr>
      <w:tr w:rsidR="00096F6F" w14:paraId="41940691" w14:textId="2382E3F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18E6F1C1" w14:textId="6666501A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បញ្ជាទិញសម្ភារៈ ឧបករណ៍</w:t>
            </w:r>
          </w:p>
        </w:tc>
        <w:tc>
          <w:tcPr>
            <w:tcW w:w="981" w:type="dxa"/>
            <w:vAlign w:val="center"/>
          </w:tcPr>
          <w:p w14:paraId="6ED53B92" w14:textId="0EE875ED" w:rsidR="00096F6F" w:rsidRPr="005D66E9" w:rsidRDefault="00096F6F" w:rsidP="00F404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14:paraId="055B54AB" w14:textId="6427E05E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1BCBC4B8" w14:textId="422435E6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73467AD7" w14:textId="71326E98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71E38C8E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66101C0B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3FB9C320" w14:textId="20187A14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361DB6B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65484843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4850299E" w14:textId="2EA4045E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2EF55746" w14:textId="725BD6E6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6F713B44" w14:textId="77777777" w:rsidR="00096F6F" w:rsidRDefault="00096F6F" w:rsidP="00EB5BB9">
            <w:pPr>
              <w:jc w:val="left"/>
            </w:pPr>
          </w:p>
        </w:tc>
      </w:tr>
      <w:tr w:rsidR="00096F6F" w14:paraId="5258A2FD" w14:textId="65FB8F02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66CCC091" w14:textId="3FB5E9AE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ការធ្វើតេស្តលើទៅលើឧបករណ៍</w:t>
            </w:r>
          </w:p>
        </w:tc>
        <w:tc>
          <w:tcPr>
            <w:tcW w:w="981" w:type="dxa"/>
            <w:vAlign w:val="center"/>
          </w:tcPr>
          <w:p w14:paraId="580456FC" w14:textId="0700B5F4" w:rsidR="00096F6F" w:rsidRPr="005D66E9" w:rsidRDefault="00096F6F" w:rsidP="00F404C1">
            <w:pPr>
              <w:jc w:val="center"/>
              <w:rPr>
                <w:sz w:val="18"/>
                <w:szCs w:val="18"/>
                <w:cs/>
              </w:rPr>
            </w:pPr>
          </w:p>
        </w:tc>
        <w:tc>
          <w:tcPr>
            <w:tcW w:w="459" w:type="dxa"/>
            <w:vAlign w:val="center"/>
          </w:tcPr>
          <w:p w14:paraId="3989F95C" w14:textId="68D76783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7D3002E7" w14:textId="023498D7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35EC58DF" w14:textId="36C9B508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471A2DB7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0335300E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3958440F" w14:textId="1310B67A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1C0207C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767ACBF8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71B0D9C6" w14:textId="2109226F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4E41C1D0" w14:textId="46597A2D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7EAA2626" w14:textId="77777777" w:rsidR="00096F6F" w:rsidRDefault="00096F6F" w:rsidP="00EB5BB9">
            <w:pPr>
              <w:jc w:val="left"/>
            </w:pPr>
          </w:p>
        </w:tc>
      </w:tr>
      <w:tr w:rsidR="00096F6F" w14:paraId="0EF26076" w14:textId="60868B9F" w:rsidTr="00096F6F">
        <w:trPr>
          <w:trHeight w:val="564"/>
          <w:jc w:val="center"/>
        </w:trPr>
        <w:tc>
          <w:tcPr>
            <w:tcW w:w="3113" w:type="dxa"/>
            <w:vAlign w:val="center"/>
          </w:tcPr>
          <w:p w14:paraId="2D71B820" w14:textId="7385C3C0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Programming </w:t>
            </w:r>
          </w:p>
        </w:tc>
        <w:tc>
          <w:tcPr>
            <w:tcW w:w="981" w:type="dxa"/>
            <w:vAlign w:val="center"/>
          </w:tcPr>
          <w:p w14:paraId="7EB172E5" w14:textId="4151159A" w:rsidR="00096F6F" w:rsidRPr="005D66E9" w:rsidRDefault="00096F6F" w:rsidP="00F404C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14:paraId="7891C222" w14:textId="2AAB05FA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0AD197CD" w14:textId="36D8333E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5B95A48" w14:textId="7332B876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52C94895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39764393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16F42247" w14:textId="2A813260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32848466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125174E0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0A354696" w14:textId="5FEFEC84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7F79D523" w14:textId="289F816F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24A72A81" w14:textId="77777777" w:rsidR="00096F6F" w:rsidRDefault="00096F6F" w:rsidP="00EB5BB9">
            <w:pPr>
              <w:jc w:val="left"/>
            </w:pPr>
          </w:p>
        </w:tc>
      </w:tr>
      <w:tr w:rsidR="00096F6F" w14:paraId="1CF113BA" w14:textId="3C16653D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036B4AAA" w14:textId="679027EA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ការឌីស្សាញ</w:t>
            </w:r>
            <w:r>
              <w:rPr>
                <w:rFonts w:hint="cs"/>
                <w:sz w:val="18"/>
                <w:szCs w:val="18"/>
                <w:cs/>
              </w:rPr>
              <w:t>សៀគ្វី</w:t>
            </w:r>
          </w:p>
        </w:tc>
        <w:tc>
          <w:tcPr>
            <w:tcW w:w="981" w:type="dxa"/>
            <w:vAlign w:val="center"/>
          </w:tcPr>
          <w:p w14:paraId="461C0D49" w14:textId="5EB6851E" w:rsidR="00096F6F" w:rsidRDefault="00096F6F" w:rsidP="00F404C1">
            <w:pPr>
              <w:jc w:val="center"/>
              <w:rPr>
                <w:cs/>
              </w:rPr>
            </w:pPr>
          </w:p>
        </w:tc>
        <w:tc>
          <w:tcPr>
            <w:tcW w:w="459" w:type="dxa"/>
            <w:vAlign w:val="center"/>
          </w:tcPr>
          <w:p w14:paraId="3D3685D5" w14:textId="7E11052F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FB90DD3" w14:textId="1F32A1C7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9544280" w14:textId="7BDB8EC9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2088033E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0F9BC723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0B38CAC0" w14:textId="090B3FD0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19050E21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68227695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40AAFBF7" w14:textId="59FD5E96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1A32C904" w14:textId="38E19201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4236AED9" w14:textId="77777777" w:rsidR="00096F6F" w:rsidRDefault="00096F6F" w:rsidP="00EB5BB9">
            <w:pPr>
              <w:jc w:val="left"/>
            </w:pPr>
          </w:p>
        </w:tc>
      </w:tr>
      <w:tr w:rsidR="00096F6F" w14:paraId="2222CE31" w14:textId="77777777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7AE19978" w14:textId="06B69323" w:rsidR="00096F6F" w:rsidRPr="005D66E9" w:rsidRDefault="00096F6F" w:rsidP="000306E4">
            <w:pPr>
              <w:jc w:val="left"/>
              <w:rPr>
                <w:sz w:val="18"/>
                <w:szCs w:val="18"/>
                <w:cs/>
              </w:rPr>
            </w:pPr>
            <w:r>
              <w:rPr>
                <w:rFonts w:hint="cs"/>
                <w:sz w:val="18"/>
                <w:szCs w:val="18"/>
                <w:cs/>
              </w:rPr>
              <w:lastRenderedPageBreak/>
              <w:t>សរសេរសៀវភៅ</w:t>
            </w:r>
          </w:p>
        </w:tc>
        <w:tc>
          <w:tcPr>
            <w:tcW w:w="981" w:type="dxa"/>
            <w:vAlign w:val="center"/>
          </w:tcPr>
          <w:p w14:paraId="3BC99897" w14:textId="1B1DB761" w:rsidR="00096F6F" w:rsidRPr="007C1743" w:rsidRDefault="00096F6F" w:rsidP="00F404C1">
            <w:pPr>
              <w:jc w:val="center"/>
              <w:rPr>
                <w:sz w:val="20"/>
                <w:szCs w:val="18"/>
                <w:cs/>
              </w:rPr>
            </w:pPr>
          </w:p>
        </w:tc>
        <w:tc>
          <w:tcPr>
            <w:tcW w:w="459" w:type="dxa"/>
            <w:vAlign w:val="center"/>
          </w:tcPr>
          <w:p w14:paraId="3FEFA668" w14:textId="77777777" w:rsidR="00096F6F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7CFBD8B" w14:textId="77777777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7A76E91" w14:textId="77777777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5D4967D2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6420D780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5AF83F23" w14:textId="77777777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009B024D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55B3FC9E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74EF1F86" w14:textId="77777777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14995317" w14:textId="77777777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59155320" w14:textId="77777777" w:rsidR="00096F6F" w:rsidRDefault="00096F6F" w:rsidP="00EB5BB9">
            <w:pPr>
              <w:jc w:val="left"/>
            </w:pPr>
          </w:p>
        </w:tc>
      </w:tr>
      <w:tr w:rsidR="00096F6F" w14:paraId="232A4A96" w14:textId="46DEA4EE" w:rsidTr="00096F6F">
        <w:trPr>
          <w:trHeight w:val="590"/>
          <w:jc w:val="center"/>
        </w:trPr>
        <w:tc>
          <w:tcPr>
            <w:tcW w:w="3113" w:type="dxa"/>
            <w:vAlign w:val="center"/>
          </w:tcPr>
          <w:p w14:paraId="678E94DE" w14:textId="2A294977" w:rsidR="00096F6F" w:rsidRPr="005D66E9" w:rsidRDefault="00096F6F" w:rsidP="000306E4">
            <w:pPr>
              <w:jc w:val="left"/>
              <w:rPr>
                <w:sz w:val="18"/>
                <w:szCs w:val="18"/>
              </w:rPr>
            </w:pPr>
            <w:r w:rsidRPr="005D66E9">
              <w:rPr>
                <w:rFonts w:hint="cs"/>
                <w:sz w:val="18"/>
                <w:szCs w:val="18"/>
                <w:cs/>
              </w:rPr>
              <w:t>ការតម្លើង និងធ្វើតេស្ត</w:t>
            </w:r>
            <w:r>
              <w:rPr>
                <w:rFonts w:hint="cs"/>
                <w:sz w:val="18"/>
                <w:szCs w:val="18"/>
                <w:cs/>
              </w:rPr>
              <w:t>​</w:t>
            </w:r>
          </w:p>
        </w:tc>
        <w:tc>
          <w:tcPr>
            <w:tcW w:w="981" w:type="dxa"/>
            <w:vAlign w:val="center"/>
          </w:tcPr>
          <w:p w14:paraId="63F201BB" w14:textId="77777777" w:rsidR="00096F6F" w:rsidRDefault="00096F6F" w:rsidP="00F404C1">
            <w:pPr>
              <w:jc w:val="center"/>
            </w:pPr>
          </w:p>
        </w:tc>
        <w:tc>
          <w:tcPr>
            <w:tcW w:w="459" w:type="dxa"/>
            <w:vAlign w:val="center"/>
          </w:tcPr>
          <w:p w14:paraId="56395127" w14:textId="6E00D335" w:rsidR="00096F6F" w:rsidRPr="00052919" w:rsidRDefault="00096F6F" w:rsidP="0005291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14:paraId="6FEB266C" w14:textId="74750803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B2DF499" w14:textId="3101A20B" w:rsidR="00096F6F" w:rsidRPr="00EB5BB9" w:rsidRDefault="00096F6F" w:rsidP="00EB5BB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</w:tcPr>
          <w:p w14:paraId="1D0D52B2" w14:textId="77777777" w:rsidR="00096F6F" w:rsidRDefault="00096F6F" w:rsidP="00EB5BB9">
            <w:pPr>
              <w:jc w:val="left"/>
            </w:pPr>
          </w:p>
        </w:tc>
        <w:tc>
          <w:tcPr>
            <w:tcW w:w="499" w:type="dxa"/>
            <w:shd w:val="clear" w:color="auto" w:fill="auto"/>
          </w:tcPr>
          <w:p w14:paraId="578B694A" w14:textId="77777777" w:rsidR="00096F6F" w:rsidRDefault="00096F6F" w:rsidP="00EB5BB9">
            <w:pPr>
              <w:jc w:val="left"/>
            </w:pPr>
          </w:p>
        </w:tc>
        <w:tc>
          <w:tcPr>
            <w:tcW w:w="459" w:type="dxa"/>
            <w:shd w:val="clear" w:color="auto" w:fill="auto"/>
          </w:tcPr>
          <w:p w14:paraId="13033B30" w14:textId="66334282" w:rsidR="00096F6F" w:rsidRDefault="00096F6F" w:rsidP="00EB5BB9">
            <w:pPr>
              <w:jc w:val="left"/>
            </w:pPr>
          </w:p>
        </w:tc>
        <w:tc>
          <w:tcPr>
            <w:tcW w:w="516" w:type="dxa"/>
            <w:shd w:val="clear" w:color="auto" w:fill="auto"/>
          </w:tcPr>
          <w:p w14:paraId="64B1EF1A" w14:textId="77777777" w:rsidR="00096F6F" w:rsidRDefault="00096F6F" w:rsidP="00EB5BB9">
            <w:pPr>
              <w:jc w:val="left"/>
            </w:pPr>
          </w:p>
        </w:tc>
        <w:tc>
          <w:tcPr>
            <w:tcW w:w="535" w:type="dxa"/>
            <w:shd w:val="clear" w:color="auto" w:fill="auto"/>
          </w:tcPr>
          <w:p w14:paraId="71E1AC14" w14:textId="77777777" w:rsidR="00096F6F" w:rsidRDefault="00096F6F" w:rsidP="00EB5BB9">
            <w:pPr>
              <w:jc w:val="left"/>
            </w:pPr>
          </w:p>
        </w:tc>
        <w:tc>
          <w:tcPr>
            <w:tcW w:w="570" w:type="dxa"/>
            <w:shd w:val="clear" w:color="auto" w:fill="auto"/>
          </w:tcPr>
          <w:p w14:paraId="2B315C7A" w14:textId="0D2C2705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72FBC1D1" w14:textId="7A911722" w:rsidR="00096F6F" w:rsidRDefault="00096F6F" w:rsidP="00EB5BB9">
            <w:pPr>
              <w:jc w:val="left"/>
            </w:pPr>
          </w:p>
        </w:tc>
        <w:tc>
          <w:tcPr>
            <w:tcW w:w="555" w:type="dxa"/>
            <w:shd w:val="clear" w:color="auto" w:fill="auto"/>
          </w:tcPr>
          <w:p w14:paraId="666A2017" w14:textId="77777777" w:rsidR="00096F6F" w:rsidRDefault="00096F6F" w:rsidP="00EB5BB9">
            <w:pPr>
              <w:jc w:val="left"/>
            </w:pPr>
          </w:p>
        </w:tc>
      </w:tr>
    </w:tbl>
    <w:p w14:paraId="5143FC03" w14:textId="77777777" w:rsidR="00BF1B09" w:rsidRPr="00BF1B09" w:rsidRDefault="00BF1B09" w:rsidP="00BF1B09">
      <w:pPr>
        <w:rPr>
          <w:cs/>
        </w:rPr>
      </w:pPr>
    </w:p>
    <w:p w14:paraId="0BCF593B" w14:textId="1B3166DD" w:rsidR="00415B0E" w:rsidRDefault="00415B0E" w:rsidP="00415B0E">
      <w:pPr>
        <w:pStyle w:val="Heading3"/>
      </w:pPr>
      <w:bookmarkStart w:id="36" w:name="_Toc133540610"/>
      <w:r>
        <w:rPr>
          <w:rFonts w:hint="cs"/>
          <w:cs/>
        </w:rPr>
        <w:t>២.២.២ ផែនការតាមការវិវត្តរបស់គម្រោង</w:t>
      </w:r>
      <w:bookmarkEnd w:id="36"/>
      <w:r>
        <w:rPr>
          <w:rFonts w:hint="cs"/>
          <w:cs/>
        </w:rPr>
        <w:t xml:space="preserve"> </w:t>
      </w:r>
    </w:p>
    <w:p w14:paraId="7CEAAF20" w14:textId="52D52A21" w:rsidR="00622664" w:rsidRDefault="00907F44" w:rsidP="00907F44">
      <w:pPr>
        <w:rPr>
          <w:b/>
          <w:bCs/>
        </w:rPr>
      </w:pPr>
      <w:r w:rsidRPr="00907F44">
        <w:rPr>
          <w:rFonts w:hint="cs"/>
          <w:b/>
          <w:bCs/>
          <w:cs/>
        </w:rPr>
        <w:t>ឯកសារ និងសម្ភារៈតម្រូវការសំរាប់ការសិក្សា​</w:t>
      </w:r>
      <w:r w:rsidRPr="00907F44">
        <w:rPr>
          <w:b/>
          <w:bCs/>
          <w:cs/>
        </w:rPr>
        <w:t>៖</w:t>
      </w:r>
    </w:p>
    <w:p w14:paraId="721EB827" w14:textId="29A544E5" w:rsidR="00907F44" w:rsidRDefault="00907F44" w:rsidP="00907F4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hint="cs"/>
          <w:b/>
          <w:bCs/>
          <w:cs/>
        </w:rPr>
        <w:t xml:space="preserve">ឯកសារតម្រូវឲមាននៅក្នុងដំណើរការផលិត របស់ផលិតផល </w:t>
      </w:r>
      <w:r w:rsidR="00393A83">
        <w:rPr>
          <w:rFonts w:hint="cs"/>
          <w:b/>
          <w:bCs/>
          <w:cs/>
        </w:rPr>
        <w:t>និងការ</w:t>
      </w:r>
      <w:r>
        <w:rPr>
          <w:rFonts w:hint="cs"/>
          <w:b/>
          <w:bCs/>
          <w:cs/>
        </w:rPr>
        <w:t>សិក្សាគម្រោង</w:t>
      </w:r>
      <w:r w:rsidR="00630643">
        <w:rPr>
          <w:rFonts w:hint="cs"/>
          <w:b/>
          <w:bCs/>
          <w:cs/>
        </w:rPr>
        <w:t>រួមមានឯកសារ</w:t>
      </w:r>
      <w:r>
        <w:rPr>
          <w:rFonts w:hint="cs"/>
          <w:b/>
          <w:bCs/>
          <w:cs/>
        </w:rPr>
        <w:t>៖</w:t>
      </w:r>
    </w:p>
    <w:p w14:paraId="7B267620" w14:textId="748695CE" w:rsidR="00630643" w:rsidRDefault="00630643" w:rsidP="00630643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ការសិក្សាស្រាវជ្រាវពីមុនអំពីប្រព័ន្ធត្រួតពិនិត្យ</w:t>
      </w:r>
      <w:r w:rsidR="00E66E5D">
        <w:rPr>
          <w:rFonts w:hint="cs"/>
          <w:cs/>
        </w:rPr>
        <w:t>គុណភាព</w:t>
      </w:r>
      <w:r>
        <w:rPr>
          <w:rFonts w:hint="cs"/>
          <w:cs/>
        </w:rPr>
        <w:t>ទឹក តាមរយៈបច្ចេកវិទ្យា</w:t>
      </w:r>
      <w:r w:rsidRPr="00C21536">
        <w:rPr>
          <w:cs/>
        </w:rPr>
        <w:t>ឥតខ្សែ</w:t>
      </w:r>
    </w:p>
    <w:p w14:paraId="1B0D6927" w14:textId="1F721F3F" w:rsidR="00907F44" w:rsidRDefault="00907F44" w:rsidP="00630643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 xml:space="preserve">ការប្រើប្រាស់ </w:t>
      </w:r>
      <w:r>
        <w:t xml:space="preserve">Sensor </w:t>
      </w:r>
      <w:r w:rsidR="00630643">
        <w:rPr>
          <w:rFonts w:hint="cs"/>
          <w:cs/>
        </w:rPr>
        <w:t>ក្នុង</w:t>
      </w:r>
      <w:r w:rsidR="00E66E5D">
        <w:rPr>
          <w:rFonts w:hint="cs"/>
          <w:cs/>
        </w:rPr>
        <w:t>ការត្រួតពិនិត្យគុណភាព</w:t>
      </w:r>
      <w:r w:rsidR="00630643">
        <w:rPr>
          <w:rFonts w:hint="cs"/>
          <w:cs/>
        </w:rPr>
        <w:t>ទឹក</w:t>
      </w:r>
    </w:p>
    <w:p w14:paraId="778B1D6D" w14:textId="1943C932" w:rsidR="00630643" w:rsidRDefault="00630643" w:rsidP="00630643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 xml:space="preserve">ការប្រើប្រាស់ </w:t>
      </w:r>
      <w:r>
        <w:t xml:space="preserve">LoRa  </w:t>
      </w:r>
      <w:r>
        <w:rPr>
          <w:rFonts w:hint="cs"/>
          <w:cs/>
        </w:rPr>
        <w:t xml:space="preserve">សម្រាប់បញ្ជូនទិន្នន័យ </w:t>
      </w:r>
    </w:p>
    <w:p w14:paraId="1166A303" w14:textId="45C58AB2" w:rsidR="00630643" w:rsidRDefault="00630643" w:rsidP="00630643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ការប្រើប្រាស់គ្រឿងបង្គ</w:t>
      </w:r>
      <w:r w:rsidR="00A814E9">
        <w:rPr>
          <w:rFonts w:hint="cs"/>
          <w:cs/>
        </w:rPr>
        <w:t>ុំ</w:t>
      </w:r>
      <w:r>
        <w:rPr>
          <w:rFonts w:hint="cs"/>
          <w:cs/>
        </w:rPr>
        <w:t>ដែលប្រើក្នុងគម្រោង</w:t>
      </w:r>
    </w:p>
    <w:p w14:paraId="53BF4A16" w14:textId="00B80922" w:rsidR="008A50E4" w:rsidRDefault="00426248" w:rsidP="008A50E4">
      <w:pPr>
        <w:pStyle w:val="ListParagraph"/>
        <w:numPr>
          <w:ilvl w:val="1"/>
          <w:numId w:val="10"/>
        </w:numPr>
      </w:pPr>
      <w:r>
        <w:rPr>
          <w:rFonts w:hint="cs"/>
          <w:cs/>
        </w:rPr>
        <w:t>ការធ្វើផែនការកែសម្រួលឯកសារ និងប្រព័ន្ធឲ</w:t>
      </w:r>
      <w:r w:rsidR="009B34D5">
        <w:rPr>
          <w:rFonts w:hint="cs"/>
          <w:cs/>
        </w:rPr>
        <w:t>​​​​​​​​​​​​​​​​​​​​​​​​​​​​​​​​​​​​​​​​​​​​​​​​​</w:t>
      </w:r>
      <w:r>
        <w:rPr>
          <w:rFonts w:hint="cs"/>
          <w:cs/>
        </w:rPr>
        <w:t>មាន</w:t>
      </w:r>
      <w:r w:rsidR="00A814E9">
        <w:rPr>
          <w:rFonts w:hint="cs"/>
          <w:cs/>
        </w:rPr>
        <w:t>លក្ខណៈ</w:t>
      </w:r>
      <w:r w:rsidR="008A50E4">
        <w:rPr>
          <w:rFonts w:hint="cs"/>
          <w:cs/>
        </w:rPr>
        <w:t>ល្អ</w:t>
      </w:r>
      <w:r w:rsidR="00A814E9">
        <w:rPr>
          <w:rFonts w:hint="cs"/>
          <w:cs/>
        </w:rPr>
        <w:t>ប្រសើរ</w:t>
      </w:r>
    </w:p>
    <w:p w14:paraId="1CFBA5C3" w14:textId="77777777" w:rsidR="00AE0C7F" w:rsidRDefault="00AE0C7F" w:rsidP="00AE0C7F">
      <w:pPr>
        <w:pStyle w:val="ListParagraph"/>
        <w:ind w:left="1440"/>
      </w:pPr>
    </w:p>
    <w:p w14:paraId="7D12E7A7" w14:textId="77777777" w:rsidR="00AE0C7F" w:rsidRDefault="00AE0C7F" w:rsidP="00BF1B09">
      <w:pPr>
        <w:pStyle w:val="ListParagraph"/>
        <w:ind w:left="1440"/>
        <w:rPr>
          <w:cs/>
        </w:rPr>
        <w:sectPr w:rsidR="00AE0C7F" w:rsidSect="009B2248">
          <w:pgSz w:w="11906" w:h="16838" w:code="9"/>
          <w:pgMar w:top="1134" w:right="1134" w:bottom="1134" w:left="1418" w:header="709" w:footer="709" w:gutter="0"/>
          <w:cols w:space="708"/>
          <w:docGrid w:linePitch="360"/>
        </w:sectPr>
      </w:pPr>
    </w:p>
    <w:p w14:paraId="3C11795E" w14:textId="77777777" w:rsidR="00BF1B09" w:rsidRDefault="00BF1B09" w:rsidP="00BF1B09">
      <w:pPr>
        <w:pStyle w:val="ListParagraph"/>
        <w:ind w:left="1440"/>
      </w:pPr>
    </w:p>
    <w:p w14:paraId="7A264A1C" w14:textId="652B5577" w:rsidR="00A814E9" w:rsidRDefault="00A814E9" w:rsidP="00A814E9">
      <w:pPr>
        <w:pStyle w:val="ListParagraph"/>
        <w:numPr>
          <w:ilvl w:val="0"/>
          <w:numId w:val="9"/>
        </w:numPr>
        <w:rPr>
          <w:b/>
          <w:bCs/>
        </w:rPr>
      </w:pPr>
      <w:r w:rsidRPr="00A814E9">
        <w:rPr>
          <w:rFonts w:hint="cs"/>
          <w:b/>
          <w:bCs/>
          <w:cs/>
        </w:rPr>
        <w:t>គ្រឿងបង្គុំក្នុងគម្រោង</w:t>
      </w:r>
    </w:p>
    <w:p w14:paraId="1C7E68E4" w14:textId="1E8B15A6" w:rsidR="00A814E9" w:rsidRDefault="00A814E9" w:rsidP="00A814E9">
      <w:pPr>
        <w:pStyle w:val="ListParagraph"/>
      </w:pPr>
      <w:r>
        <w:rPr>
          <w:rFonts w:hint="cs"/>
          <w:cs/>
        </w:rPr>
        <w:t>ប្រព័ន្ធ</w:t>
      </w:r>
      <w:r w:rsidR="00E66E5D">
        <w:rPr>
          <w:rFonts w:hint="cs"/>
          <w:cs/>
        </w:rPr>
        <w:t>ត្រួតពិនិត្យគុណភាព</w:t>
      </w:r>
      <w:r>
        <w:rPr>
          <w:rFonts w:hint="cs"/>
          <w:cs/>
        </w:rPr>
        <w:t>ទឹកជាមួយការបញ្ជូនទិន្នន័យតាមរយៈ</w:t>
      </w:r>
      <w:r>
        <w:t xml:space="preserve"> </w:t>
      </w:r>
      <w:r w:rsidRPr="002A1D37">
        <w:t>LoRa</w:t>
      </w:r>
      <w:r w:rsidRPr="002A1D37">
        <w:rPr>
          <w:rFonts w:hint="cs"/>
          <w:cs/>
        </w:rPr>
        <w:t xml:space="preserve"> ត្រូវ</w:t>
      </w:r>
      <w:r>
        <w:rPr>
          <w:rFonts w:hint="cs"/>
          <w:cs/>
        </w:rPr>
        <w:t>បានបង្កើតឡើងដោយមានការប្រើប្រាស់ជាមួយគ្រឿងបង្គុំ</w:t>
      </w:r>
      <w:r w:rsidR="009A08F7">
        <w:rPr>
          <w:rFonts w:hint="cs"/>
          <w:cs/>
        </w:rPr>
        <w:t>រួមមាន៖</w:t>
      </w:r>
    </w:p>
    <w:p w14:paraId="4A05B00B" w14:textId="77777777" w:rsidR="00AD7AE1" w:rsidRDefault="00AD7AE1" w:rsidP="00A814E9">
      <w:pPr>
        <w:pStyle w:val="ListParagraph"/>
      </w:pPr>
    </w:p>
    <w:p w14:paraId="0725B0D4" w14:textId="528B7F52" w:rsidR="009A08F7" w:rsidRPr="009A08F7" w:rsidRDefault="00784883" w:rsidP="00393A83">
      <w:pPr>
        <w:pStyle w:val="ListParagraph"/>
        <w:numPr>
          <w:ilvl w:val="0"/>
          <w:numId w:val="11"/>
        </w:numPr>
        <w:spacing w:line="276" w:lineRule="auto"/>
        <w:rPr>
          <w:b/>
          <w:bCs/>
        </w:rPr>
      </w:pPr>
      <w:r>
        <w:t>p</w:t>
      </w:r>
      <w:r w:rsidR="00E66E5D">
        <w:t xml:space="preserve">H </w:t>
      </w:r>
      <w:r w:rsidR="009A08F7">
        <w:t xml:space="preserve">Sensor </w:t>
      </w:r>
    </w:p>
    <w:p w14:paraId="0449ABDF" w14:textId="66C4DAA6" w:rsidR="006874AF" w:rsidRPr="008932D0" w:rsidRDefault="00E66E5D" w:rsidP="006874AF">
      <w:pPr>
        <w:pStyle w:val="ListParagraph"/>
        <w:numPr>
          <w:ilvl w:val="0"/>
          <w:numId w:val="11"/>
        </w:numPr>
        <w:spacing w:line="276" w:lineRule="auto"/>
      </w:pPr>
      <w:r w:rsidRPr="008932D0">
        <w:t>Tur</w:t>
      </w:r>
      <w:r w:rsidR="008932D0">
        <w:t>bidity</w:t>
      </w:r>
      <w:r w:rsidRPr="008932D0">
        <w:t xml:space="preserve"> </w:t>
      </w:r>
      <w:r w:rsidR="009A08F7" w:rsidRPr="008932D0">
        <w:t xml:space="preserve">Sensor </w:t>
      </w:r>
    </w:p>
    <w:p w14:paraId="6AB6F59E" w14:textId="3C456103" w:rsidR="006874AF" w:rsidRPr="008932D0" w:rsidRDefault="006874AF" w:rsidP="006874AF">
      <w:pPr>
        <w:pStyle w:val="ListParagraph"/>
        <w:numPr>
          <w:ilvl w:val="0"/>
          <w:numId w:val="11"/>
        </w:numPr>
        <w:spacing w:line="276" w:lineRule="auto"/>
      </w:pPr>
      <w:r w:rsidRPr="008932D0">
        <w:t>Temperature Sensor</w:t>
      </w:r>
    </w:p>
    <w:p w14:paraId="04C6A176" w14:textId="1D069ED7" w:rsidR="00E66E5D" w:rsidRDefault="009B6B48" w:rsidP="00393A83">
      <w:pPr>
        <w:pStyle w:val="ListParagraph"/>
        <w:numPr>
          <w:ilvl w:val="0"/>
          <w:numId w:val="11"/>
        </w:numPr>
        <w:spacing w:line="276" w:lineRule="auto"/>
      </w:pPr>
      <w:r>
        <w:t xml:space="preserve">Total Dissolved Solids </w:t>
      </w:r>
      <w:r w:rsidR="006874AF" w:rsidRPr="008932D0">
        <w:t>Sensor</w:t>
      </w:r>
    </w:p>
    <w:p w14:paraId="251FE66D" w14:textId="77777777" w:rsidR="009B6B48" w:rsidRDefault="009B6B48" w:rsidP="009B6B48">
      <w:pPr>
        <w:pStyle w:val="ListParagraph"/>
        <w:numPr>
          <w:ilvl w:val="0"/>
          <w:numId w:val="11"/>
        </w:numPr>
        <w:spacing w:line="276" w:lineRule="auto"/>
      </w:pPr>
      <w:r>
        <w:t>MPPT Solar Charger</w:t>
      </w:r>
    </w:p>
    <w:p w14:paraId="440C40D4" w14:textId="423582F7" w:rsidR="009B6B48" w:rsidRPr="008932D0" w:rsidRDefault="009B6B48" w:rsidP="009B6B48">
      <w:pPr>
        <w:pStyle w:val="ListParagraph"/>
        <w:numPr>
          <w:ilvl w:val="0"/>
          <w:numId w:val="11"/>
        </w:numPr>
        <w:spacing w:line="276" w:lineRule="auto"/>
      </w:pPr>
      <w:r>
        <w:t>Boost Converter</w:t>
      </w:r>
    </w:p>
    <w:p w14:paraId="1CD214EA" w14:textId="6B732AFF" w:rsidR="009A08F7" w:rsidRDefault="009A08F7" w:rsidP="00393A83">
      <w:pPr>
        <w:pStyle w:val="ListParagraph"/>
        <w:numPr>
          <w:ilvl w:val="0"/>
          <w:numId w:val="11"/>
        </w:numPr>
        <w:spacing w:line="276" w:lineRule="auto"/>
      </w:pPr>
      <w:r w:rsidRPr="009A08F7">
        <w:t>LoRa</w:t>
      </w:r>
      <w:r w:rsidR="00784883">
        <w:t xml:space="preserve"> RFM96</w:t>
      </w:r>
    </w:p>
    <w:p w14:paraId="2D3D3785" w14:textId="4E1BF80A" w:rsidR="009A08F7" w:rsidRDefault="009A08F7" w:rsidP="00393A83">
      <w:pPr>
        <w:pStyle w:val="ListParagraph"/>
        <w:numPr>
          <w:ilvl w:val="0"/>
          <w:numId w:val="11"/>
        </w:numPr>
        <w:spacing w:line="276" w:lineRule="auto"/>
      </w:pPr>
      <w:r>
        <w:t xml:space="preserve">Real Time Clock </w:t>
      </w:r>
    </w:p>
    <w:p w14:paraId="671579CF" w14:textId="7D1732B2" w:rsidR="009A08F7" w:rsidRDefault="009A08F7" w:rsidP="00E66E5D">
      <w:pPr>
        <w:pStyle w:val="ListParagraph"/>
        <w:numPr>
          <w:ilvl w:val="0"/>
          <w:numId w:val="11"/>
        </w:numPr>
        <w:spacing w:line="276" w:lineRule="auto"/>
      </w:pPr>
      <w:r>
        <w:t xml:space="preserve">SD Card </w:t>
      </w:r>
    </w:p>
    <w:p w14:paraId="32AA0F03" w14:textId="05738B4F" w:rsidR="00784883" w:rsidRDefault="009B6B48" w:rsidP="00393A83">
      <w:pPr>
        <w:pStyle w:val="ListParagraph"/>
        <w:numPr>
          <w:ilvl w:val="0"/>
          <w:numId w:val="11"/>
        </w:numPr>
        <w:spacing w:line="276" w:lineRule="auto"/>
      </w:pPr>
      <w:r>
        <w:t>OLED</w:t>
      </w:r>
    </w:p>
    <w:p w14:paraId="3089FD42" w14:textId="0BA865D4" w:rsidR="009B6B48" w:rsidRDefault="009B6B48" w:rsidP="009B6B48">
      <w:pPr>
        <w:pStyle w:val="ListParagraph"/>
        <w:numPr>
          <w:ilvl w:val="0"/>
          <w:numId w:val="11"/>
        </w:numPr>
        <w:spacing w:line="276" w:lineRule="auto"/>
      </w:pPr>
      <w:r>
        <w:t>GSM Module SIM800C</w:t>
      </w:r>
    </w:p>
    <w:p w14:paraId="4BCBB0BC" w14:textId="5497B99A" w:rsidR="00BF1B09" w:rsidRDefault="009A08F7" w:rsidP="002A1D37">
      <w:pPr>
        <w:pStyle w:val="ListParagraph"/>
        <w:spacing w:line="276" w:lineRule="auto"/>
        <w:ind w:left="1440"/>
      </w:pPr>
      <w:r>
        <w:t xml:space="preserve"> </w:t>
      </w:r>
    </w:p>
    <w:p w14:paraId="5B1F1546" w14:textId="3E2E5CA6" w:rsidR="009A08F7" w:rsidRDefault="009A08F7" w:rsidP="009A08F7">
      <w:pPr>
        <w:pStyle w:val="Heading3"/>
      </w:pPr>
      <w:bookmarkStart w:id="37" w:name="_Toc133540611"/>
      <w:r>
        <w:rPr>
          <w:rFonts w:hint="cs"/>
          <w:cs/>
        </w:rPr>
        <w:t>២.២.២ ផែនការតាមការវិវត្តិរបស់បច្ចេកវិទ្យា</w:t>
      </w:r>
      <w:bookmarkEnd w:id="37"/>
      <w:r>
        <w:rPr>
          <w:rFonts w:hint="cs"/>
          <w:cs/>
        </w:rPr>
        <w:t xml:space="preserve"> </w:t>
      </w:r>
    </w:p>
    <w:p w14:paraId="6CFA5563" w14:textId="2248DDED" w:rsidR="009F079D" w:rsidRDefault="009F079D" w:rsidP="00531566">
      <w:pPr>
        <w:pStyle w:val="BodyTextFirstIndent2"/>
        <w:ind w:left="709" w:firstLine="567"/>
        <w:rPr>
          <w:cs/>
        </w:rPr>
      </w:pPr>
      <w:r>
        <w:rPr>
          <w:rFonts w:hint="cs"/>
          <w:cs/>
        </w:rPr>
        <w:t>ចំពោះ</w:t>
      </w:r>
      <w:r w:rsidR="004525EF">
        <w:rPr>
          <w:rFonts w:hint="cs"/>
          <w:cs/>
        </w:rPr>
        <w:t>ការ</w:t>
      </w:r>
      <w:r w:rsidR="00AD7AE1">
        <w:rPr>
          <w:rFonts w:hint="cs"/>
          <w:cs/>
        </w:rPr>
        <w:t>សិក្សាស្រាវជ្រាវលើកា</w:t>
      </w:r>
      <w:r w:rsidR="0073205F">
        <w:rPr>
          <w:rFonts w:hint="cs"/>
          <w:cs/>
        </w:rPr>
        <w:t>រត្រួតពិនិត្យគុណភាព</w:t>
      </w:r>
      <w:r>
        <w:rPr>
          <w:rFonts w:hint="cs"/>
          <w:cs/>
        </w:rPr>
        <w:t>ទឹក</w:t>
      </w:r>
      <w:r w:rsidR="0073205F">
        <w:rPr>
          <w:rFonts w:hint="cs"/>
          <w:cs/>
        </w:rPr>
        <w:t xml:space="preserve"> </w:t>
      </w:r>
      <w:r w:rsidR="00DE1445">
        <w:rPr>
          <w:rFonts w:hint="cs"/>
          <w:cs/>
        </w:rPr>
        <w:t>ជាមួយ</w:t>
      </w:r>
      <w:r>
        <w:rPr>
          <w:rFonts w:hint="cs"/>
          <w:cs/>
        </w:rPr>
        <w:t>ការបញ្ជូន</w:t>
      </w:r>
      <w:r w:rsidR="00DE1AE4">
        <w:rPr>
          <w:rFonts w:hint="cs"/>
          <w:cs/>
        </w:rPr>
        <w:t>ទិន្ន</w:t>
      </w:r>
      <w:r>
        <w:rPr>
          <w:rFonts w:hint="cs"/>
          <w:cs/>
        </w:rPr>
        <w:t>ន័យតាមរយៈបច្ចេកវិទ្យា</w:t>
      </w:r>
      <w:r w:rsidR="004525EF">
        <w:rPr>
          <w:rFonts w:hint="cs"/>
          <w:cs/>
        </w:rPr>
        <w:t>ឥតខ្សែត្រូ</w:t>
      </w:r>
      <w:r w:rsidR="00F954AE">
        <w:rPr>
          <w:rFonts w:hint="cs"/>
          <w:cs/>
        </w:rPr>
        <w:t>វបានដំណើរការដោយ</w:t>
      </w:r>
      <w:r w:rsidR="00DE1AE4">
        <w:t xml:space="preserve"> Sensor </w:t>
      </w:r>
      <w:r w:rsidR="00DE1AE4">
        <w:rPr>
          <w:rFonts w:hint="cs"/>
          <w:cs/>
        </w:rPr>
        <w:t>ធ្វើ</w:t>
      </w:r>
      <w:r w:rsidR="00F954AE">
        <w:rPr>
          <w:rFonts w:hint="cs"/>
          <w:cs/>
        </w:rPr>
        <w:t>ការ</w:t>
      </w:r>
      <w:r w:rsidR="0073205F">
        <w:rPr>
          <w:rFonts w:hint="cs"/>
          <w:cs/>
        </w:rPr>
        <w:t>ត្រួតពិនិត្យគុណភាព</w:t>
      </w:r>
      <w:r w:rsidR="00F954AE">
        <w:rPr>
          <w:rFonts w:hint="cs"/>
          <w:cs/>
        </w:rPr>
        <w:t>ទឹក</w:t>
      </w:r>
      <w:r w:rsidR="00DE1AE4">
        <w:rPr>
          <w:rFonts w:hint="cs"/>
          <w:cs/>
        </w:rPr>
        <w:t>រួច</w:t>
      </w:r>
      <w:r w:rsidR="003651E3">
        <w:rPr>
          <w:rFonts w:hint="cs"/>
          <w:cs/>
        </w:rPr>
        <w:t>ធ្វើការប</w:t>
      </w:r>
      <w:r w:rsidR="0073205F">
        <w:rPr>
          <w:rFonts w:hint="cs"/>
          <w:cs/>
        </w:rPr>
        <w:t>ញ្ចូន</w:t>
      </w:r>
      <w:r w:rsidR="003651E3">
        <w:rPr>
          <w:rFonts w:hint="cs"/>
          <w:cs/>
        </w:rPr>
        <w:t>ទិន្នន័យរ</w:t>
      </w:r>
      <w:r w:rsidR="009B6B48">
        <w:rPr>
          <w:rFonts w:hint="cs"/>
          <w:cs/>
        </w:rPr>
        <w:t>គុណភាព</w:t>
      </w:r>
      <w:r w:rsidR="0073205F">
        <w:rPr>
          <w:rFonts w:hint="cs"/>
          <w:cs/>
        </w:rPr>
        <w:t>ទឹកតាមរយះ ប្រព័ន្ធ</w:t>
      </w:r>
      <w:r w:rsidR="0073205F">
        <w:t xml:space="preserve"> IoT </w:t>
      </w:r>
      <w:r w:rsidR="00E44F4D">
        <w:rPr>
          <w:rFonts w:hint="cs"/>
          <w:cs/>
        </w:rPr>
        <w:t>ព្រមទាំងធ្វើ</w:t>
      </w:r>
      <w:r w:rsidR="003651E3">
        <w:rPr>
          <w:rFonts w:hint="cs"/>
          <w:cs/>
        </w:rPr>
        <w:t>ការបញ្ជូនទិន្នន័តាមរយៈបច្ចេកវិទ្យាឥតខ្សែ</w:t>
      </w:r>
      <w:r w:rsidR="0073205F">
        <w:t xml:space="preserve"> </w:t>
      </w:r>
      <w:r w:rsidR="003651E3">
        <w:t xml:space="preserve">LoRa </w:t>
      </w:r>
      <w:r w:rsidR="003651E3">
        <w:rPr>
          <w:rFonts w:hint="cs"/>
          <w:cs/>
        </w:rPr>
        <w:t>ដែលជាបច្ចេកវិទ្យាមួយមានសមត្ថភាព</w:t>
      </w:r>
      <w:r w:rsidR="00393A83">
        <w:rPr>
          <w:rFonts w:hint="cs"/>
          <w:cs/>
        </w:rPr>
        <w:t>ប</w:t>
      </w:r>
      <w:r w:rsidR="003651E3">
        <w:rPr>
          <w:rFonts w:hint="cs"/>
          <w:cs/>
        </w:rPr>
        <w:t>ញ្ជូនទិន្នន័យបាន</w:t>
      </w:r>
      <w:r w:rsidR="008A50E4">
        <w:rPr>
          <w:rFonts w:hint="cs"/>
          <w:cs/>
        </w:rPr>
        <w:t>ក្នុងរយៈ</w:t>
      </w:r>
      <w:r w:rsidR="003651E3">
        <w:rPr>
          <w:rFonts w:hint="cs"/>
          <w:cs/>
        </w:rPr>
        <w:t>ចម្ងាយឆ្ងាយសមស្របនឹង</w:t>
      </w:r>
      <w:r w:rsidR="00E44F4D">
        <w:rPr>
          <w:rFonts w:hint="cs"/>
          <w:cs/>
        </w:rPr>
        <w:t>តម្រូវការ</w:t>
      </w:r>
      <w:r w:rsidR="003651E3">
        <w:rPr>
          <w:rFonts w:hint="cs"/>
          <w:cs/>
        </w:rPr>
        <w:t>នាពេលបច្ចុប្បន្ន​។ លើសពីនេះទៅទៀតមានសមត្ថភាពក្នុង</w:t>
      </w:r>
      <w:r w:rsidR="00D27C2C">
        <w:rPr>
          <w:rFonts w:hint="cs"/>
          <w:cs/>
        </w:rPr>
        <w:t>ការ</w:t>
      </w:r>
      <w:r w:rsidR="003651E3">
        <w:rPr>
          <w:rFonts w:hint="cs"/>
          <w:cs/>
        </w:rPr>
        <w:t>ផ្ទុកទិន្នន័យ</w:t>
      </w:r>
      <w:r w:rsidR="00E44F4D">
        <w:rPr>
          <w:rFonts w:hint="cs"/>
          <w:cs/>
        </w:rPr>
        <w:t>ចូលទៅ</w:t>
      </w:r>
      <w:r w:rsidR="003651E3">
        <w:rPr>
          <w:rFonts w:hint="cs"/>
          <w:cs/>
        </w:rPr>
        <w:t xml:space="preserve">ក្នុង </w:t>
      </w:r>
      <w:r w:rsidR="003651E3">
        <w:t>SD</w:t>
      </w:r>
      <w:r w:rsidR="0058306B">
        <w:t>-</w:t>
      </w:r>
      <w:r w:rsidR="003651E3">
        <w:t>CARD</w:t>
      </w:r>
      <w:r w:rsidR="009B6B48">
        <w:rPr>
          <w:rFonts w:hint="cs"/>
          <w:cs/>
        </w:rPr>
        <w:t>។</w:t>
      </w:r>
      <w:r w:rsidR="003651E3">
        <w:t xml:space="preserve"> </w:t>
      </w:r>
      <w:r w:rsidR="009B6B48">
        <w:rPr>
          <w:rFonts w:hint="cs"/>
          <w:cs/>
        </w:rPr>
        <w:t>មិនតែប៉ុណ្ណោះវាអាចបង្ហាញទិន្នន័យទាំងនោះនៅក្នុង ផ្ទាំងបង្ហាញទិន្នន័យភ្លាមៗបានផងដែរ។</w:t>
      </w:r>
    </w:p>
    <w:p w14:paraId="69B1B342" w14:textId="2FC64D34" w:rsidR="00DE1AE4" w:rsidRDefault="00DE1AE4" w:rsidP="00DB11D1">
      <w:pPr>
        <w:pStyle w:val="Heading3"/>
        <w:tabs>
          <w:tab w:val="center" w:pos="5031"/>
        </w:tabs>
      </w:pPr>
      <w:bookmarkStart w:id="38" w:name="_Toc133540612"/>
      <w:r>
        <w:rPr>
          <w:rFonts w:hint="cs"/>
          <w:cs/>
        </w:rPr>
        <w:t>២​​​​​.២.៣ ដៃគូសហការណ៍</w:t>
      </w:r>
      <w:bookmarkEnd w:id="38"/>
      <w:r w:rsidR="00DB11D1">
        <w:rPr>
          <w:cs/>
        </w:rPr>
        <w:tab/>
      </w:r>
    </w:p>
    <w:p w14:paraId="56760433" w14:textId="3CA5AC4A" w:rsidR="00AE0C7F" w:rsidRDefault="00E44F4D" w:rsidP="008932D0">
      <w:pPr>
        <w:ind w:left="709"/>
      </w:pPr>
      <w:r>
        <w:rPr>
          <w:cs/>
        </w:rPr>
        <w:tab/>
      </w:r>
      <w:r>
        <w:rPr>
          <w:cs/>
        </w:rPr>
        <w:tab/>
      </w:r>
      <w:r w:rsidR="00813443">
        <w:rPr>
          <w:rFonts w:hint="cs"/>
          <w:cs/>
        </w:rPr>
        <w:t>តាមរយៈ</w:t>
      </w:r>
      <w:r>
        <w:rPr>
          <w:rFonts w:hint="cs"/>
          <w:cs/>
        </w:rPr>
        <w:t>ការបង្កើត និងស្វែងរកឯកសារបន្ថែមក្នុងការផលិត រួមជាមួយនឹងការអភិវឌ្ឍន៍នូវ ប្រព័ន្ធ</w:t>
      </w:r>
      <w:r w:rsidR="00186626">
        <w:rPr>
          <w:rFonts w:hint="cs"/>
          <w:cs/>
        </w:rPr>
        <w:t>ត្រួតពិនិត្យគុណភាព</w:t>
      </w:r>
      <w:r>
        <w:rPr>
          <w:rFonts w:hint="cs"/>
          <w:cs/>
        </w:rPr>
        <w:t>ទឹកត្រូវមានការចូលរួម និងកិច្ចសហការដូចជា៖</w:t>
      </w:r>
    </w:p>
    <w:p w14:paraId="1FAC84D7" w14:textId="6DD8BA99" w:rsidR="00E44F4D" w:rsidRPr="00E44F4D" w:rsidRDefault="00E44F4D" w:rsidP="00813443">
      <w:pPr>
        <w:pStyle w:val="ListParagraph"/>
        <w:numPr>
          <w:ilvl w:val="0"/>
          <w:numId w:val="9"/>
        </w:numPr>
        <w:ind w:left="1134"/>
      </w:pPr>
      <w:r>
        <w:rPr>
          <w:b/>
          <w:bCs/>
        </w:rPr>
        <w:t>Research</w:t>
      </w:r>
    </w:p>
    <w:p w14:paraId="4FC017C6" w14:textId="5B8966F0" w:rsidR="00E44F4D" w:rsidRDefault="00E44F4D" w:rsidP="00813443">
      <w:pPr>
        <w:pStyle w:val="ListParagraph"/>
        <w:ind w:left="1134" w:firstLine="273"/>
      </w:pPr>
      <w:r>
        <w:rPr>
          <w:rFonts w:hint="cs"/>
          <w:cs/>
        </w:rPr>
        <w:t>ការសិក្សាស្រាវជ្រាវ</w:t>
      </w:r>
      <w:r w:rsidR="006A4863">
        <w:rPr>
          <w:rFonts w:hint="cs"/>
          <w:cs/>
        </w:rPr>
        <w:t>អំពីគម្រោង តាមរយៈឯកសារ</w:t>
      </w:r>
      <w:r w:rsidR="00813443">
        <w:rPr>
          <w:rFonts w:hint="cs"/>
          <w:cs/>
        </w:rPr>
        <w:t>ដូច</w:t>
      </w:r>
      <w:r w:rsidR="006A4863">
        <w:rPr>
          <w:rFonts w:hint="cs"/>
          <w:cs/>
        </w:rPr>
        <w:t xml:space="preserve">ជា​ </w:t>
      </w:r>
      <w:r w:rsidR="006A4863">
        <w:t xml:space="preserve">Research Paper </w:t>
      </w:r>
      <w:r w:rsidR="006A4863">
        <w:rPr>
          <w:rFonts w:hint="cs"/>
          <w:cs/>
        </w:rPr>
        <w:t>និងសៀវភៅដែលទាក់ទងអំពី ការ</w:t>
      </w:r>
      <w:r w:rsidR="00186626">
        <w:rPr>
          <w:rFonts w:hint="cs"/>
          <w:cs/>
        </w:rPr>
        <w:t>ត្រួតពិនិត្យគុណភាព</w:t>
      </w:r>
      <w:r w:rsidR="006A4863">
        <w:rPr>
          <w:rFonts w:hint="cs"/>
          <w:cs/>
        </w:rPr>
        <w:t>ទឹក</w:t>
      </w:r>
      <w:r w:rsidR="00F61890">
        <w:rPr>
          <w:rFonts w:hint="cs"/>
          <w:cs/>
        </w:rPr>
        <w:t>ព្រមទាំង</w:t>
      </w:r>
      <w:r w:rsidR="006A4863">
        <w:rPr>
          <w:rFonts w:hint="cs"/>
          <w:cs/>
        </w:rPr>
        <w:t>ការបញ្ជូនទិន្នន័យតាមរយៈបច្ចេកវិទ្យាឥតខ្សែ</w:t>
      </w:r>
      <w:r w:rsidR="000E312B">
        <w:rPr>
          <w:rFonts w:hint="cs"/>
          <w:cs/>
        </w:rPr>
        <w:t xml:space="preserve"> </w:t>
      </w:r>
      <w:r w:rsidR="000E312B">
        <w:t xml:space="preserve">LoRa </w:t>
      </w:r>
    </w:p>
    <w:p w14:paraId="40D8BA68" w14:textId="77777777" w:rsidR="008932D0" w:rsidRDefault="008932D0" w:rsidP="00813443">
      <w:pPr>
        <w:pStyle w:val="ListParagraph"/>
        <w:ind w:left="1134" w:firstLine="273"/>
      </w:pPr>
    </w:p>
    <w:p w14:paraId="5FA29498" w14:textId="77777777" w:rsidR="008932D0" w:rsidRDefault="008932D0" w:rsidP="00813443">
      <w:pPr>
        <w:pStyle w:val="ListParagraph"/>
        <w:ind w:left="1134" w:firstLine="273"/>
      </w:pPr>
    </w:p>
    <w:p w14:paraId="72B2E7F9" w14:textId="11ECCE2A" w:rsidR="00AD7AE1" w:rsidRPr="003615E5" w:rsidRDefault="006A4863" w:rsidP="003615E5">
      <w:pPr>
        <w:pStyle w:val="ListParagraph"/>
        <w:numPr>
          <w:ilvl w:val="0"/>
          <w:numId w:val="9"/>
        </w:numPr>
        <w:ind w:left="1276"/>
        <w:rPr>
          <w:b/>
          <w:bCs/>
        </w:rPr>
      </w:pPr>
      <w:r w:rsidRPr="006A4863">
        <w:rPr>
          <w:b/>
          <w:bCs/>
        </w:rPr>
        <w:lastRenderedPageBreak/>
        <w:t>Develop</w:t>
      </w:r>
      <w:r>
        <w:rPr>
          <w:b/>
          <w:bCs/>
        </w:rPr>
        <w:t>ment</w:t>
      </w:r>
    </w:p>
    <w:p w14:paraId="705B139F" w14:textId="77777777" w:rsidR="00AD7AE1" w:rsidRDefault="00AD7AE1" w:rsidP="00813443">
      <w:pPr>
        <w:pStyle w:val="ListParagraph"/>
        <w:ind w:left="1276" w:firstLine="284"/>
      </w:pPr>
    </w:p>
    <w:p w14:paraId="6D292C35" w14:textId="6E6F798D" w:rsidR="00E44F4D" w:rsidRPr="00186626" w:rsidRDefault="006A4863" w:rsidP="00186626">
      <w:pPr>
        <w:pStyle w:val="ListParagraph"/>
        <w:ind w:left="1276" w:firstLine="284"/>
        <w:rPr>
          <w:b/>
          <w:bCs/>
        </w:rPr>
      </w:pPr>
      <w:r>
        <w:rPr>
          <w:rFonts w:hint="cs"/>
          <w:cs/>
        </w:rPr>
        <w:t>កិច្ចសហការផលិតមានការ</w:t>
      </w:r>
      <w:r w:rsidR="000E312B">
        <w:rPr>
          <w:rFonts w:hint="cs"/>
          <w:cs/>
        </w:rPr>
        <w:t>សិក្សាស្រាវជ្រាវ</w:t>
      </w:r>
      <w:r>
        <w:rPr>
          <w:rFonts w:hint="cs"/>
          <w:cs/>
        </w:rPr>
        <w:t>ពីអ្នកបច្ចេកទេស ក្នុងការកែសម្រួលប្រព័ន្ធឲ</w:t>
      </w:r>
      <w:r w:rsidR="00813443">
        <w:rPr>
          <w:rFonts w:hint="cs"/>
          <w:cs/>
        </w:rPr>
        <w:t>្យ</w:t>
      </w:r>
      <w:r>
        <w:rPr>
          <w:rFonts w:hint="cs"/>
          <w:cs/>
        </w:rPr>
        <w:t>កាន់តែប្រសើរឡើងសមស្របជាមួយតម្រូវការនាពេលបច្ចុប្បន្ន និងជួយដោះស្រាយបញ្ហាដែលប្រឈម</w:t>
      </w:r>
      <w:r w:rsidR="00813443">
        <w:rPr>
          <w:rFonts w:hint="cs"/>
          <w:cs/>
        </w:rPr>
        <w:t>​នឹងការ</w:t>
      </w:r>
      <w:r w:rsidR="00186626">
        <w:rPr>
          <w:rFonts w:hint="cs"/>
          <w:cs/>
        </w:rPr>
        <w:t>ត្រួតពិនិ្យគុណភាពទឹក រកជាតិពុល។</w:t>
      </w:r>
    </w:p>
    <w:p w14:paraId="37AB50D5" w14:textId="12C97789" w:rsidR="006A4863" w:rsidRPr="006A4863" w:rsidRDefault="00DE1AE4" w:rsidP="000E312B">
      <w:pPr>
        <w:pStyle w:val="Heading2"/>
      </w:pPr>
      <w:bookmarkStart w:id="39" w:name="_Toc133540613"/>
      <w:r>
        <w:rPr>
          <w:rFonts w:hint="cs"/>
          <w:cs/>
        </w:rPr>
        <w:t>២.៣ កិច្ចប្រឹងប្រែងសម្រាប់គម្រោង</w:t>
      </w:r>
      <w:bookmarkEnd w:id="39"/>
    </w:p>
    <w:p w14:paraId="1607528B" w14:textId="7C144AD8" w:rsidR="00DE1AE4" w:rsidRDefault="00DE1AE4" w:rsidP="00DE1AE4">
      <w:pPr>
        <w:pStyle w:val="Heading3"/>
      </w:pPr>
      <w:bookmarkStart w:id="40" w:name="_Toc133540614"/>
      <w:r>
        <w:rPr>
          <w:rFonts w:hint="cs"/>
          <w:cs/>
        </w:rPr>
        <w:t>២.៣.១ កិច្ចប្រឹងប្រែងក្នុងការសិក្សា​</w:t>
      </w:r>
      <w:bookmarkEnd w:id="40"/>
    </w:p>
    <w:p w14:paraId="043F4DA1" w14:textId="24FE4EAA" w:rsidR="000E312B" w:rsidRDefault="00F61890" w:rsidP="00AE0C7F">
      <w:pPr>
        <w:pStyle w:val="BodyTextFirstIndent2"/>
        <w:ind w:left="1134" w:firstLine="0"/>
      </w:pPr>
      <w:r>
        <w:rPr>
          <w:rFonts w:hint="cs"/>
          <w:cs/>
        </w:rPr>
        <w:t>ចំពោះ</w:t>
      </w:r>
      <w:r w:rsidR="00DB72CA">
        <w:rPr>
          <w:rFonts w:hint="cs"/>
          <w:cs/>
        </w:rPr>
        <w:t>ការសិក្សានូវ</w:t>
      </w:r>
      <w:r w:rsidR="000E312B">
        <w:rPr>
          <w:rFonts w:hint="cs"/>
          <w:cs/>
        </w:rPr>
        <w:t>គម្រោងប្រព័ន្ធ</w:t>
      </w:r>
      <w:r w:rsidR="006874AF">
        <w:rPr>
          <w:rFonts w:hint="cs"/>
          <w:cs/>
        </w:rPr>
        <w:t>ត្រួតពិនិត្យ</w:t>
      </w:r>
      <w:r w:rsidR="00186626">
        <w:rPr>
          <w:rFonts w:hint="cs"/>
          <w:cs/>
        </w:rPr>
        <w:t>គុណភាព</w:t>
      </w:r>
      <w:r w:rsidR="000E312B">
        <w:rPr>
          <w:rFonts w:hint="cs"/>
          <w:cs/>
        </w:rPr>
        <w:t xml:space="preserve">ទឹកដោយការបញ្ជូនទិន្នន័យតាមរយៈ </w:t>
      </w:r>
      <w:r w:rsidR="000E312B">
        <w:t xml:space="preserve">LoRa </w:t>
      </w:r>
      <w:r w:rsidR="000E312B">
        <w:rPr>
          <w:rFonts w:hint="cs"/>
          <w:cs/>
        </w:rPr>
        <w:t>ក្រុមយើងខ្ញុំបានធ្វើការ</w:t>
      </w:r>
      <w:r w:rsidR="00E75809">
        <w:rPr>
          <w:rFonts w:hint="cs"/>
          <w:cs/>
        </w:rPr>
        <w:t>សិក្សាទៅ</w:t>
      </w:r>
      <w:r w:rsidR="000E312B">
        <w:rPr>
          <w:rFonts w:hint="cs"/>
          <w:cs/>
        </w:rPr>
        <w:t>លើ</w:t>
      </w:r>
      <w:r w:rsidR="00E75809">
        <w:rPr>
          <w:rFonts w:hint="cs"/>
          <w:cs/>
        </w:rPr>
        <w:t xml:space="preserve">ផ្នែកផ្សេងៗរួមមាន៖ </w:t>
      </w:r>
      <w:r w:rsidR="000E312B">
        <w:rPr>
          <w:rFonts w:hint="cs"/>
          <w:cs/>
        </w:rPr>
        <w:t xml:space="preserve"> </w:t>
      </w:r>
    </w:p>
    <w:p w14:paraId="794CCB91" w14:textId="77777777" w:rsidR="009B6B48" w:rsidRDefault="00964883" w:rsidP="009B6B48">
      <w:pPr>
        <w:pStyle w:val="BodyTextFirstIndent2"/>
        <w:numPr>
          <w:ilvl w:val="0"/>
          <w:numId w:val="9"/>
        </w:numPr>
        <w:ind w:left="1134"/>
      </w:pPr>
      <w:r w:rsidRPr="00AD7AE1">
        <w:rPr>
          <w:rFonts w:hint="cs"/>
          <w:cs/>
        </w:rPr>
        <w:t xml:space="preserve">ការធ្វើតេស្តទៅលើ​ </w:t>
      </w:r>
      <w:r w:rsidR="00D02596">
        <w:t xml:space="preserve">LoRa </w:t>
      </w:r>
    </w:p>
    <w:p w14:paraId="2D18A77B" w14:textId="2DE1E632" w:rsidR="00E942C0" w:rsidRDefault="00E942C0" w:rsidP="009B6B48">
      <w:pPr>
        <w:pStyle w:val="BodyTextFirstIndent2"/>
        <w:numPr>
          <w:ilvl w:val="0"/>
          <w:numId w:val="9"/>
        </w:numPr>
        <w:ind w:left="1134"/>
      </w:pPr>
      <w:r w:rsidRPr="00AD7AE1">
        <w:rPr>
          <w:rFonts w:hint="cs"/>
          <w:cs/>
        </w:rPr>
        <w:t>ការធ្វើតេស្តទៅលើ</w:t>
      </w:r>
      <w:r w:rsidR="00BC5B66">
        <w:rPr>
          <w:rFonts w:hint="cs"/>
          <w:cs/>
        </w:rPr>
        <w:t xml:space="preserve">ការភ្ជាប់ </w:t>
      </w:r>
      <w:r w:rsidRPr="00AD7AE1">
        <w:t>G</w:t>
      </w:r>
      <w:r w:rsidR="009B6B48">
        <w:t>PR</w:t>
      </w:r>
      <w:r w:rsidR="006874AF">
        <w:t>S</w:t>
      </w:r>
      <w:r w:rsidRPr="00AD7AE1">
        <w:t xml:space="preserve"> </w:t>
      </w:r>
      <w:r w:rsidRPr="00AD7AE1">
        <w:rPr>
          <w:rFonts w:hint="cs"/>
          <w:cs/>
        </w:rPr>
        <w:t>ទៅ</w:t>
      </w:r>
      <w:r w:rsidR="009B6B48">
        <w:rPr>
          <w:rFonts w:hint="cs"/>
          <w:cs/>
        </w:rPr>
        <w:t xml:space="preserve">កាន់ </w:t>
      </w:r>
      <w:r w:rsidR="009B6B48">
        <w:t>ESP32</w:t>
      </w:r>
    </w:p>
    <w:p w14:paraId="0386D36C" w14:textId="0F6F8796" w:rsidR="009B6B48" w:rsidRDefault="009B6B48" w:rsidP="009B6B48">
      <w:pPr>
        <w:pStyle w:val="BodyTextFirstIndent2"/>
        <w:numPr>
          <w:ilvl w:val="0"/>
          <w:numId w:val="9"/>
        </w:numPr>
        <w:ind w:left="1134"/>
      </w:pPr>
      <w:r>
        <w:rPr>
          <w:rFonts w:hint="cs"/>
          <w:cs/>
        </w:rPr>
        <w:t>កាធ្វើតេស្ដទៅលើការប្រមូលទិន្នន័យទាំងអស់តាមទីតាំងស្ថានីយនីមួយៗ</w:t>
      </w:r>
    </w:p>
    <w:p w14:paraId="60B4D34E" w14:textId="39EF2ADB" w:rsidR="009B6B48" w:rsidRDefault="009B6B48" w:rsidP="009B6B48">
      <w:pPr>
        <w:pStyle w:val="BodyTextFirstIndent2"/>
        <w:numPr>
          <w:ilvl w:val="0"/>
          <w:numId w:val="9"/>
        </w:numPr>
        <w:ind w:left="1134"/>
      </w:pPr>
      <w:r>
        <w:rPr>
          <w:rFonts w:hint="cs"/>
          <w:cs/>
        </w:rPr>
        <w:t xml:space="preserve">ការធ្វើតេស្ដក្នុងការបញ្ជូលទិន្នន័យទៅកាន់ </w:t>
      </w:r>
      <w:r>
        <w:t>Database</w:t>
      </w:r>
    </w:p>
    <w:p w14:paraId="082A046D" w14:textId="2A170CC1" w:rsidR="009B6B48" w:rsidRDefault="009B6B48" w:rsidP="009B6B48">
      <w:pPr>
        <w:pStyle w:val="BodyTextFirstIndent2"/>
        <w:numPr>
          <w:ilvl w:val="0"/>
          <w:numId w:val="9"/>
        </w:numPr>
        <w:ind w:left="1134"/>
      </w:pPr>
      <w:r>
        <w:rPr>
          <w:rFonts w:hint="cs"/>
          <w:cs/>
        </w:rPr>
        <w:t>ការធ្វើតេស្ដក្នុងការព្យាករណ៍ទិន្នន័យដែលប្រមូលបាន</w:t>
      </w:r>
    </w:p>
    <w:p w14:paraId="5B133096" w14:textId="132B8369" w:rsidR="00BC5B66" w:rsidRDefault="00BC5B66" w:rsidP="00BC5B66">
      <w:pPr>
        <w:pStyle w:val="Heading3"/>
      </w:pPr>
      <w:r>
        <w:rPr>
          <w:rFonts w:hint="cs"/>
          <w:cs/>
        </w:rPr>
        <w:t>២.៣.២ កិច្ចប្រឹងប្រែងក្នុងការផលិត</w:t>
      </w:r>
    </w:p>
    <w:p w14:paraId="66547ECD" w14:textId="2C9C591F" w:rsidR="00BC5B66" w:rsidRPr="00BC5B66" w:rsidRDefault="00BC5B66" w:rsidP="00BC5B66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តាមរយះការសិក្សារស្រាវជ្រា​វ គម្រោងប្រព័ន្ធត្រួតពិនិត្យគុណភាពទឹកជាមួយនិងការ​បញ្ជូនទិន្ន័យតាមរយះ</w:t>
      </w:r>
      <w:r w:rsidR="00037715">
        <w:rPr>
          <w:rFonts w:hint="cs"/>
          <w:cs/>
        </w:rPr>
        <w:t xml:space="preserve"> </w:t>
      </w:r>
      <w:r w:rsidR="00037715">
        <w:t xml:space="preserve">LoRa </w:t>
      </w:r>
      <w:r w:rsidR="00037715">
        <w:rPr>
          <w:rFonts w:hint="cs"/>
          <w:cs/>
        </w:rPr>
        <w:t xml:space="preserve">គ្រុមយើងខ្ញុំបានធ្វើការរចនា ដំឡើង និងធ្វើតេស្តទៅលើការវាស់គុណភាពទឹក និងបញ្ចូនទិន្ន័យតាមរយះ </w:t>
      </w:r>
      <w:r w:rsidR="00037715">
        <w:t xml:space="preserve">LoRa </w:t>
      </w:r>
      <w:r w:rsidR="00037715">
        <w:rPr>
          <w:rFonts w:hint="cs"/>
          <w:cs/>
        </w:rPr>
        <w:t>រួមមាន ៖</w:t>
      </w:r>
    </w:p>
    <w:p w14:paraId="6E67041F" w14:textId="604037E0" w:rsidR="00BC5B66" w:rsidRDefault="00BC5B66" w:rsidP="00BC5B66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ការឌីស្សាញសៀគ្វី</w:t>
      </w:r>
    </w:p>
    <w:p w14:paraId="656C6009" w14:textId="27394753" w:rsidR="00BC5B66" w:rsidRDefault="00BC5B66" w:rsidP="00BC5B66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ការរចនា និងការដំឡើង</w:t>
      </w:r>
    </w:p>
    <w:p w14:paraId="3F9F8859" w14:textId="101085B4" w:rsidR="00BC5B66" w:rsidRPr="00BC5B66" w:rsidRDefault="00BC5B66" w:rsidP="00BC5B66">
      <w:pPr>
        <w:pStyle w:val="ListParagraph"/>
        <w:numPr>
          <w:ilvl w:val="0"/>
          <w:numId w:val="25"/>
        </w:numPr>
      </w:pPr>
      <w:r>
        <w:rPr>
          <w:rFonts w:hint="cs"/>
          <w:cs/>
        </w:rPr>
        <w:t>ការធ្វើតេស្ដ</w:t>
      </w:r>
    </w:p>
    <w:p w14:paraId="27F62C75" w14:textId="05789D00" w:rsidR="009B6B48" w:rsidRDefault="009B6B48" w:rsidP="009B6B48"/>
    <w:p w14:paraId="4EA544CD" w14:textId="77777777" w:rsidR="002C0F9D" w:rsidRDefault="002C0F9D" w:rsidP="00E942C0"/>
    <w:p w14:paraId="72065BD1" w14:textId="77777777" w:rsidR="002C0F9D" w:rsidRDefault="002C0F9D" w:rsidP="00E942C0"/>
    <w:p w14:paraId="2AD1C8C1" w14:textId="77777777" w:rsidR="002C0F9D" w:rsidRDefault="002C0F9D" w:rsidP="00E942C0"/>
    <w:p w14:paraId="7BA3072E" w14:textId="77777777" w:rsidR="00E942C0" w:rsidRDefault="00E942C0" w:rsidP="002C0F9D">
      <w:pPr>
        <w:tabs>
          <w:tab w:val="left" w:pos="567"/>
        </w:tabs>
      </w:pPr>
    </w:p>
    <w:p w14:paraId="5CBB10E6" w14:textId="77777777" w:rsidR="00BC5B66" w:rsidRDefault="00BC5B66">
      <w:pPr>
        <w:jc w:val="left"/>
        <w:rPr>
          <w:rFonts w:eastAsiaTheme="majorEastAsia" w:cs="Khmer OS Muol"/>
          <w:color w:val="0070C0"/>
          <w:szCs w:val="24"/>
          <w:cs/>
        </w:rPr>
      </w:pPr>
      <w:bookmarkStart w:id="41" w:name="_Toc133540622"/>
      <w:r>
        <w:rPr>
          <w:cs/>
        </w:rPr>
        <w:br w:type="page"/>
      </w:r>
    </w:p>
    <w:p w14:paraId="10AA8028" w14:textId="4E48DFB5" w:rsidR="006F0C7D" w:rsidRDefault="006F0C7D" w:rsidP="006F0C7D">
      <w:pPr>
        <w:pStyle w:val="Heading1"/>
      </w:pPr>
      <w:r>
        <w:rPr>
          <w:rFonts w:hint="cs"/>
          <w:cs/>
        </w:rPr>
        <w:lastRenderedPageBreak/>
        <w:t>ឧបសម្ពន្ធ</w:t>
      </w:r>
      <w:r>
        <w:t>-</w:t>
      </w:r>
      <w:r>
        <w:rPr>
          <w:rFonts w:hint="cs"/>
          <w:cs/>
        </w:rPr>
        <w:t>ខ</w:t>
      </w:r>
      <w:bookmarkEnd w:id="41"/>
    </w:p>
    <w:p w14:paraId="45D2039B" w14:textId="71AB9BB2" w:rsidR="006F0C7D" w:rsidRDefault="006F0C7D" w:rsidP="007D679E">
      <w:pPr>
        <w:pStyle w:val="Heading2"/>
      </w:pPr>
      <w:bookmarkStart w:id="42" w:name="_Toc133540623"/>
      <w:r>
        <w:rPr>
          <w:rFonts w:hint="cs"/>
          <w:cs/>
        </w:rPr>
        <w:t>ធនធានមនុស្ស និងប្រវត្តិរូបសង្ខេប</w:t>
      </w:r>
      <w:bookmarkEnd w:id="42"/>
    </w:p>
    <w:p w14:paraId="3A1CE268" w14:textId="77777777" w:rsidR="006F0C7D" w:rsidRPr="006F0C7D" w:rsidRDefault="006F0C7D" w:rsidP="006F0C7D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34"/>
        <w:gridCol w:w="4536"/>
        <w:gridCol w:w="4104"/>
      </w:tblGrid>
      <w:tr w:rsidR="006F0C7D" w14:paraId="690DDD49" w14:textId="77777777" w:rsidTr="006F0C7D">
        <w:tc>
          <w:tcPr>
            <w:tcW w:w="425" w:type="dxa"/>
            <w:shd w:val="clear" w:color="auto" w:fill="B4C6E7" w:themeFill="accent1" w:themeFillTint="66"/>
          </w:tcPr>
          <w:p w14:paraId="0AC9C86B" w14:textId="2D7899B3" w:rsidR="006F0C7D" w:rsidRDefault="006F0C7D" w:rsidP="006F0C7D">
            <w:pPr>
              <w:spacing w:line="276" w:lineRule="auto"/>
              <w:jc w:val="left"/>
            </w:pPr>
            <w:r>
              <w:t>NO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A1A7953" w14:textId="7CDFAF51" w:rsidR="006F0C7D" w:rsidRDefault="006F0C7D" w:rsidP="006F0C7D">
            <w:pPr>
              <w:spacing w:line="276" w:lineRule="auto"/>
              <w:jc w:val="left"/>
            </w:pPr>
            <w:r>
              <w:t>NAME</w:t>
            </w:r>
          </w:p>
        </w:tc>
        <w:tc>
          <w:tcPr>
            <w:tcW w:w="4104" w:type="dxa"/>
            <w:shd w:val="clear" w:color="auto" w:fill="B4C6E7" w:themeFill="accent1" w:themeFillTint="66"/>
          </w:tcPr>
          <w:p w14:paraId="64AD57CA" w14:textId="60C4B773" w:rsidR="006F0C7D" w:rsidRDefault="006F0C7D" w:rsidP="006F0C7D">
            <w:pPr>
              <w:spacing w:line="276" w:lineRule="auto"/>
              <w:jc w:val="left"/>
            </w:pPr>
            <w:r>
              <w:t>Position</w:t>
            </w:r>
          </w:p>
        </w:tc>
      </w:tr>
      <w:tr w:rsidR="006F0C7D" w14:paraId="441FFEEC" w14:textId="77777777" w:rsidTr="006F0C7D">
        <w:tc>
          <w:tcPr>
            <w:tcW w:w="425" w:type="dxa"/>
          </w:tcPr>
          <w:p w14:paraId="53EF31DA" w14:textId="06AD2CE4" w:rsidR="006F0C7D" w:rsidRDefault="006F0C7D" w:rsidP="006F0C7D">
            <w:pPr>
              <w:spacing w:line="276" w:lineRule="auto"/>
              <w:jc w:val="left"/>
            </w:pPr>
            <w:r>
              <w:t>1</w:t>
            </w:r>
          </w:p>
        </w:tc>
        <w:tc>
          <w:tcPr>
            <w:tcW w:w="4536" w:type="dxa"/>
          </w:tcPr>
          <w:p w14:paraId="1A586D76" w14:textId="34CEB6C5" w:rsidR="006F0C7D" w:rsidRDefault="00DB11D1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>សារិ ពុទ្ធិពណ្ណរាយ</w:t>
            </w:r>
            <w:r w:rsidR="006F0C7D">
              <w:rPr>
                <w:rFonts w:hint="cs"/>
                <w:cs/>
              </w:rPr>
              <w:t xml:space="preserve"> </w:t>
            </w:r>
            <w:r w:rsidR="006F0C7D">
              <w:t>(</w:t>
            </w:r>
            <w:r>
              <w:t xml:space="preserve">Sari </w:t>
            </w:r>
            <w:proofErr w:type="spellStart"/>
            <w:r>
              <w:t>P</w:t>
            </w:r>
            <w:r w:rsidR="002A1D37">
              <w:t>uti</w:t>
            </w:r>
            <w:r w:rsidR="00C21D77">
              <w:t>ponareay</w:t>
            </w:r>
            <w:proofErr w:type="spellEnd"/>
            <w:r w:rsidR="006F0C7D">
              <w:t>)</w:t>
            </w:r>
          </w:p>
        </w:tc>
        <w:tc>
          <w:tcPr>
            <w:tcW w:w="4104" w:type="dxa"/>
          </w:tcPr>
          <w:p w14:paraId="4D6C059C" w14:textId="617529E8" w:rsidR="006F0C7D" w:rsidRDefault="006F0C7D" w:rsidP="006F0C7D">
            <w:pPr>
              <w:spacing w:line="276" w:lineRule="auto"/>
              <w:jc w:val="left"/>
              <w:rPr>
                <w:cs/>
              </w:rPr>
            </w:pPr>
            <w:r>
              <w:rPr>
                <w:rFonts w:hint="cs"/>
                <w:cs/>
              </w:rPr>
              <w:t>ប្រធាន</w:t>
            </w:r>
          </w:p>
        </w:tc>
      </w:tr>
      <w:tr w:rsidR="006F0C7D" w14:paraId="437213A8" w14:textId="77777777" w:rsidTr="006F0C7D">
        <w:tc>
          <w:tcPr>
            <w:tcW w:w="425" w:type="dxa"/>
          </w:tcPr>
          <w:p w14:paraId="1A8387FE" w14:textId="3C9FD788" w:rsidR="006F0C7D" w:rsidRDefault="006F0C7D" w:rsidP="006F0C7D">
            <w:pPr>
              <w:spacing w:line="276" w:lineRule="auto"/>
              <w:jc w:val="left"/>
            </w:pPr>
            <w:r>
              <w:t>2</w:t>
            </w:r>
          </w:p>
        </w:tc>
        <w:tc>
          <w:tcPr>
            <w:tcW w:w="4536" w:type="dxa"/>
          </w:tcPr>
          <w:p w14:paraId="4304D019" w14:textId="5F9EE2D5" w:rsidR="006F0C7D" w:rsidRDefault="00C21D77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>ឈឿន រីណា</w:t>
            </w:r>
            <w:r w:rsidR="006F0C7D">
              <w:rPr>
                <w:rFonts w:hint="cs"/>
                <w:cs/>
              </w:rPr>
              <w:t xml:space="preserve"> </w:t>
            </w:r>
            <w:r w:rsidR="006F0C7D">
              <w:t>(</w:t>
            </w:r>
            <w:proofErr w:type="spellStart"/>
            <w:r>
              <w:t>Chhoeurn</w:t>
            </w:r>
            <w:proofErr w:type="spellEnd"/>
            <w:r>
              <w:t xml:space="preserve"> </w:t>
            </w:r>
            <w:proofErr w:type="spellStart"/>
            <w:r>
              <w:t>rina</w:t>
            </w:r>
            <w:proofErr w:type="spellEnd"/>
            <w:r>
              <w:rPr>
                <w:rFonts w:hint="cs"/>
                <w:cs/>
              </w:rPr>
              <w:t>)</w:t>
            </w:r>
          </w:p>
        </w:tc>
        <w:tc>
          <w:tcPr>
            <w:tcW w:w="4104" w:type="dxa"/>
          </w:tcPr>
          <w:p w14:paraId="2AB02B18" w14:textId="314D9F34" w:rsidR="006F0C7D" w:rsidRDefault="006F0C7D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>សមាជិក</w:t>
            </w:r>
          </w:p>
        </w:tc>
      </w:tr>
      <w:tr w:rsidR="006F0C7D" w14:paraId="307CBBC7" w14:textId="77777777" w:rsidTr="006F0C7D">
        <w:trPr>
          <w:trHeight w:val="58"/>
        </w:trPr>
        <w:tc>
          <w:tcPr>
            <w:tcW w:w="425" w:type="dxa"/>
          </w:tcPr>
          <w:p w14:paraId="0A68E901" w14:textId="5B1C58CB" w:rsidR="006F0C7D" w:rsidRDefault="006F0C7D" w:rsidP="006F0C7D">
            <w:pPr>
              <w:spacing w:line="276" w:lineRule="auto"/>
              <w:jc w:val="left"/>
            </w:pPr>
            <w:r>
              <w:t>3</w:t>
            </w:r>
          </w:p>
        </w:tc>
        <w:tc>
          <w:tcPr>
            <w:tcW w:w="4536" w:type="dxa"/>
          </w:tcPr>
          <w:p w14:paraId="75BF7E16" w14:textId="3D88F18E" w:rsidR="006F0C7D" w:rsidRDefault="006F0C7D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 xml:space="preserve"> </w:t>
            </w:r>
            <w:r w:rsidR="00C21D77">
              <w:rPr>
                <w:rFonts w:hint="cs"/>
                <w:cs/>
              </w:rPr>
              <w:t>ញ៉ៅ ត្រេនឆៃលីន</w:t>
            </w:r>
            <w:r w:rsidR="00C21D77">
              <w:t xml:space="preserve">( </w:t>
            </w:r>
            <w:proofErr w:type="spellStart"/>
            <w:r w:rsidR="00C21D77">
              <w:t>Nhao</w:t>
            </w:r>
            <w:proofErr w:type="spellEnd"/>
            <w:r w:rsidR="00C21D77">
              <w:t xml:space="preserve"> </w:t>
            </w:r>
            <w:proofErr w:type="spellStart"/>
            <w:r w:rsidR="00C21D77">
              <w:t>Trenchhailin</w:t>
            </w:r>
            <w:proofErr w:type="spellEnd"/>
            <w:r>
              <w:t>)</w:t>
            </w:r>
          </w:p>
        </w:tc>
        <w:tc>
          <w:tcPr>
            <w:tcW w:w="4104" w:type="dxa"/>
          </w:tcPr>
          <w:p w14:paraId="4E551112" w14:textId="4C2C7B62" w:rsidR="006F0C7D" w:rsidRDefault="006F0C7D" w:rsidP="006F0C7D">
            <w:pPr>
              <w:spacing w:line="276" w:lineRule="auto"/>
              <w:jc w:val="left"/>
            </w:pPr>
            <w:r>
              <w:rPr>
                <w:rFonts w:hint="cs"/>
                <w:cs/>
              </w:rPr>
              <w:t>សមាជិក</w:t>
            </w:r>
          </w:p>
        </w:tc>
      </w:tr>
    </w:tbl>
    <w:p w14:paraId="1A27E68E" w14:textId="77777777" w:rsidR="006F0C7D" w:rsidRDefault="006F0C7D" w:rsidP="006F0C7D"/>
    <w:p w14:paraId="77B105EB" w14:textId="77777777" w:rsidR="00EA37E7" w:rsidRDefault="00EA37E7" w:rsidP="006F0C7D"/>
    <w:p w14:paraId="0939C442" w14:textId="77777777" w:rsidR="00EA37E7" w:rsidRDefault="00EA37E7" w:rsidP="006F0C7D"/>
    <w:p w14:paraId="6B59237E" w14:textId="77777777" w:rsidR="00EA37E7" w:rsidRPr="006F0C7D" w:rsidRDefault="00EA37E7" w:rsidP="006F0C7D">
      <w:pPr>
        <w:rPr>
          <w:cs/>
        </w:rPr>
      </w:pPr>
    </w:p>
    <w:p w14:paraId="59751EB9" w14:textId="77777777" w:rsidR="00A814E9" w:rsidRPr="00A814E9" w:rsidRDefault="00A814E9" w:rsidP="00A814E9">
      <w:pPr>
        <w:ind w:left="720"/>
        <w:rPr>
          <w:b/>
          <w:bCs/>
        </w:rPr>
      </w:pPr>
    </w:p>
    <w:p w14:paraId="33BD366D" w14:textId="55B3930E" w:rsidR="00426248" w:rsidRPr="00A1477A" w:rsidRDefault="00C21D77" w:rsidP="00C21D77">
      <w:pPr>
        <w:pStyle w:val="ListParagraph"/>
        <w:numPr>
          <w:ilvl w:val="0"/>
          <w:numId w:val="15"/>
        </w:numPr>
        <w:spacing w:line="480" w:lineRule="auto"/>
        <w:ind w:left="-142" w:firstLine="142"/>
      </w:pPr>
      <w:r>
        <w:t>Sari Put</w:t>
      </w:r>
      <w:r w:rsidR="00EA37E7">
        <w:t>h</w:t>
      </w:r>
      <w:r>
        <w:t>iponareay</w:t>
      </w:r>
      <w:r w:rsidR="00D31B70" w:rsidRPr="00A1477A"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551"/>
        <w:gridCol w:w="3119"/>
      </w:tblGrid>
      <w:tr w:rsidR="00D31B70" w14:paraId="4578B109" w14:textId="77777777" w:rsidTr="00BF3C1E">
        <w:tc>
          <w:tcPr>
            <w:tcW w:w="2977" w:type="dxa"/>
            <w:vMerge w:val="restart"/>
            <w:shd w:val="clear" w:color="auto" w:fill="B4C6E7" w:themeFill="accent1" w:themeFillTint="66"/>
          </w:tcPr>
          <w:p w14:paraId="0D1DAFB1" w14:textId="39CC0B1F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 xml:space="preserve">PERSONAL DATA </w:t>
            </w:r>
          </w:p>
        </w:tc>
        <w:tc>
          <w:tcPr>
            <w:tcW w:w="2551" w:type="dxa"/>
          </w:tcPr>
          <w:p w14:paraId="46E9BFD0" w14:textId="47C0FF49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3119" w:type="dxa"/>
          </w:tcPr>
          <w:p w14:paraId="43551B60" w14:textId="14CE0009" w:rsidR="00C21D77" w:rsidRPr="00A1477A" w:rsidRDefault="00C21D77" w:rsidP="00C21D77">
            <w:pPr>
              <w:pStyle w:val="ListParagraph"/>
              <w:spacing w:line="480" w:lineRule="auto"/>
              <w:ind w:left="0"/>
            </w:pPr>
            <w:r>
              <w:t>Sari Puthiponareay</w:t>
            </w:r>
            <w:r w:rsidRPr="00A1477A">
              <w:t xml:space="preserve"> </w:t>
            </w:r>
          </w:p>
          <w:p w14:paraId="10707657" w14:textId="561D766D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</w:tr>
      <w:tr w:rsidR="00D31B70" w14:paraId="5966DCF5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422C8069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40470354" w14:textId="6310B458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Sex</w:t>
            </w:r>
          </w:p>
        </w:tc>
        <w:tc>
          <w:tcPr>
            <w:tcW w:w="3119" w:type="dxa"/>
          </w:tcPr>
          <w:p w14:paraId="7F57766B" w14:textId="050AB6C4" w:rsidR="00D31B70" w:rsidRDefault="00C21D77" w:rsidP="00743496">
            <w:pPr>
              <w:pStyle w:val="ListParagraph"/>
              <w:spacing w:line="276" w:lineRule="auto"/>
              <w:ind w:left="0"/>
            </w:pPr>
            <w:r>
              <w:t>Male</w:t>
            </w:r>
          </w:p>
        </w:tc>
      </w:tr>
      <w:tr w:rsidR="00D31B70" w14:paraId="395E0765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5A378708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1F442A8E" w14:textId="483A2902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Religion</w:t>
            </w:r>
          </w:p>
        </w:tc>
        <w:tc>
          <w:tcPr>
            <w:tcW w:w="3119" w:type="dxa"/>
          </w:tcPr>
          <w:p w14:paraId="15214B9A" w14:textId="602533DB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Buddhist</w:t>
            </w:r>
          </w:p>
        </w:tc>
      </w:tr>
      <w:tr w:rsidR="00D31B70" w14:paraId="4457F0AB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674E8D39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4B8CB440" w14:textId="489CB75C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Place / Date of Bir</w:t>
            </w:r>
            <w:r w:rsidR="00BF3C1E">
              <w:t>th</w:t>
            </w:r>
          </w:p>
        </w:tc>
        <w:tc>
          <w:tcPr>
            <w:tcW w:w="3119" w:type="dxa"/>
          </w:tcPr>
          <w:p w14:paraId="6FEBCE58" w14:textId="5204C533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 xml:space="preserve"> </w:t>
            </w:r>
            <w:r w:rsidR="00C21D77">
              <w:t>31/07/2003</w:t>
            </w:r>
          </w:p>
        </w:tc>
      </w:tr>
      <w:tr w:rsidR="00D31B70" w14:paraId="63E15975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7CB89CC5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51632ACD" w14:textId="3446870C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3119" w:type="dxa"/>
          </w:tcPr>
          <w:p w14:paraId="646DD06A" w14:textId="601EE4E8" w:rsidR="00D31B70" w:rsidRDefault="00C21D77" w:rsidP="00743496">
            <w:pPr>
              <w:pStyle w:val="ListParagraph"/>
              <w:spacing w:line="276" w:lineRule="auto"/>
              <w:ind w:left="0"/>
            </w:pPr>
            <w:r>
              <w:t>Phum Odem, Chom Chao 3, Pursenchey, Phnom Penh</w:t>
            </w:r>
          </w:p>
        </w:tc>
      </w:tr>
      <w:tr w:rsidR="00D31B70" w14:paraId="688EABEE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5731CD5F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2CA0969F" w14:textId="52037492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Phone/Email</w:t>
            </w:r>
          </w:p>
        </w:tc>
        <w:tc>
          <w:tcPr>
            <w:tcW w:w="3119" w:type="dxa"/>
          </w:tcPr>
          <w:p w14:paraId="27BF14D3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</w:tr>
      <w:tr w:rsidR="00D31B70" w14:paraId="5098F704" w14:textId="77777777" w:rsidTr="00BF3C1E">
        <w:tc>
          <w:tcPr>
            <w:tcW w:w="2977" w:type="dxa"/>
            <w:shd w:val="clear" w:color="auto" w:fill="B4C6E7" w:themeFill="accent1" w:themeFillTint="66"/>
          </w:tcPr>
          <w:p w14:paraId="4466BC07" w14:textId="767A2CF8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WORK EXPERIENCES</w:t>
            </w:r>
          </w:p>
        </w:tc>
        <w:tc>
          <w:tcPr>
            <w:tcW w:w="2551" w:type="dxa"/>
          </w:tcPr>
          <w:p w14:paraId="344827F8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3119" w:type="dxa"/>
          </w:tcPr>
          <w:p w14:paraId="4F321D40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</w:tr>
      <w:tr w:rsidR="00D31B70" w14:paraId="60753E6B" w14:textId="77777777" w:rsidTr="00BF3C1E">
        <w:tc>
          <w:tcPr>
            <w:tcW w:w="2977" w:type="dxa"/>
            <w:vMerge w:val="restart"/>
            <w:shd w:val="clear" w:color="auto" w:fill="B4C6E7" w:themeFill="accent1" w:themeFillTint="66"/>
          </w:tcPr>
          <w:p w14:paraId="17493B55" w14:textId="14253383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EDUCATION</w:t>
            </w:r>
          </w:p>
        </w:tc>
        <w:tc>
          <w:tcPr>
            <w:tcW w:w="2551" w:type="dxa"/>
          </w:tcPr>
          <w:p w14:paraId="6F75EE6A" w14:textId="2DF201B5" w:rsidR="00D31B70" w:rsidRDefault="00D31B70" w:rsidP="00743496">
            <w:pPr>
              <w:pStyle w:val="ListParagraph"/>
              <w:spacing w:line="276" w:lineRule="auto"/>
              <w:ind w:left="0"/>
            </w:pPr>
            <w:r>
              <w:t>20</w:t>
            </w:r>
            <w:r w:rsidR="00743496">
              <w:t>18-2019</w:t>
            </w:r>
          </w:p>
        </w:tc>
        <w:tc>
          <w:tcPr>
            <w:tcW w:w="3119" w:type="dxa"/>
          </w:tcPr>
          <w:p w14:paraId="1A483DBD" w14:textId="4B108AE5" w:rsidR="00D31B70" w:rsidRDefault="00743496" w:rsidP="00743496">
            <w:pPr>
              <w:pStyle w:val="ListParagraph"/>
              <w:spacing w:line="276" w:lineRule="auto"/>
              <w:ind w:left="0"/>
            </w:pPr>
            <w:r>
              <w:t>Graduated Diploma at Prey Lvea High School</w:t>
            </w:r>
          </w:p>
        </w:tc>
      </w:tr>
      <w:tr w:rsidR="00D31B70" w14:paraId="6A16A496" w14:textId="77777777" w:rsidTr="00BF3C1E">
        <w:tc>
          <w:tcPr>
            <w:tcW w:w="2977" w:type="dxa"/>
            <w:vMerge/>
            <w:shd w:val="clear" w:color="auto" w:fill="B4C6E7" w:themeFill="accent1" w:themeFillTint="66"/>
          </w:tcPr>
          <w:p w14:paraId="0C027E8D" w14:textId="77777777" w:rsidR="00D31B70" w:rsidRDefault="00D31B70" w:rsidP="00743496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56BD9D52" w14:textId="0344F4E3" w:rsidR="00D31B70" w:rsidRDefault="00743496" w:rsidP="00743496">
            <w:pPr>
              <w:pStyle w:val="ListParagraph"/>
              <w:spacing w:line="276" w:lineRule="auto"/>
              <w:ind w:left="0"/>
            </w:pPr>
            <w:r>
              <w:t>2019-Present</w:t>
            </w:r>
          </w:p>
        </w:tc>
        <w:tc>
          <w:tcPr>
            <w:tcW w:w="3119" w:type="dxa"/>
          </w:tcPr>
          <w:p w14:paraId="4349322C" w14:textId="600397F4" w:rsidR="00D31B70" w:rsidRDefault="00743496" w:rsidP="00743496">
            <w:pPr>
              <w:pStyle w:val="ListParagraph"/>
              <w:spacing w:line="276" w:lineRule="auto"/>
              <w:ind w:left="0"/>
            </w:pPr>
            <w:r>
              <w:t xml:space="preserve">Study at National Polytechnic Institute of Cambodia </w:t>
            </w:r>
          </w:p>
        </w:tc>
      </w:tr>
    </w:tbl>
    <w:p w14:paraId="051BB60A" w14:textId="77777777" w:rsidR="00D31B70" w:rsidRPr="00907F44" w:rsidRDefault="00D31B70" w:rsidP="00D31B70">
      <w:pPr>
        <w:pStyle w:val="ListParagraph"/>
      </w:pPr>
    </w:p>
    <w:p w14:paraId="3A24F147" w14:textId="77777777" w:rsidR="0078320D" w:rsidRDefault="00907F44" w:rsidP="0078320D">
      <w:pPr>
        <w:pStyle w:val="ListParagraph"/>
        <w:spacing w:line="480" w:lineRule="auto"/>
        <w:ind w:left="0"/>
        <w:rPr>
          <w:b/>
          <w:bCs/>
        </w:rPr>
      </w:pPr>
      <w:r>
        <w:rPr>
          <w:b/>
          <w:bCs/>
          <w:cs/>
        </w:rPr>
        <w:tab/>
      </w:r>
    </w:p>
    <w:p w14:paraId="46A46143" w14:textId="77777777" w:rsidR="0078320D" w:rsidRDefault="0078320D" w:rsidP="0078320D">
      <w:pPr>
        <w:pStyle w:val="ListParagraph"/>
        <w:spacing w:line="480" w:lineRule="auto"/>
        <w:ind w:left="0"/>
        <w:rPr>
          <w:b/>
          <w:bCs/>
        </w:rPr>
      </w:pPr>
    </w:p>
    <w:p w14:paraId="0435C3B2" w14:textId="77777777" w:rsidR="0078320D" w:rsidRDefault="0078320D" w:rsidP="0078320D">
      <w:pPr>
        <w:pStyle w:val="ListParagraph"/>
        <w:spacing w:line="480" w:lineRule="auto"/>
        <w:ind w:left="0"/>
        <w:rPr>
          <w:b/>
          <w:bCs/>
        </w:rPr>
      </w:pPr>
    </w:p>
    <w:p w14:paraId="1EAB6CCB" w14:textId="77777777" w:rsidR="005A55C1" w:rsidRDefault="005A55C1" w:rsidP="0078320D">
      <w:pPr>
        <w:pStyle w:val="ListParagraph"/>
        <w:spacing w:line="480" w:lineRule="auto"/>
        <w:ind w:left="0"/>
        <w:rPr>
          <w:b/>
          <w:bCs/>
        </w:rPr>
      </w:pPr>
    </w:p>
    <w:p w14:paraId="18B8BF5B" w14:textId="0291B977" w:rsidR="005A55C1" w:rsidRDefault="005A55C1" w:rsidP="0078320D">
      <w:pPr>
        <w:pStyle w:val="ListParagraph"/>
        <w:spacing w:line="480" w:lineRule="auto"/>
        <w:ind w:left="0"/>
        <w:rPr>
          <w:b/>
          <w:bCs/>
        </w:rPr>
      </w:pPr>
      <w:r>
        <w:rPr>
          <w:rFonts w:hint="cs"/>
          <w:b/>
          <w:bCs/>
          <w:cs/>
        </w:rPr>
        <w:t>​</w:t>
      </w:r>
    </w:p>
    <w:p w14:paraId="4D880958" w14:textId="77777777" w:rsidR="0078320D" w:rsidRDefault="0078320D" w:rsidP="0078320D">
      <w:pPr>
        <w:pStyle w:val="ListParagraph"/>
        <w:spacing w:line="480" w:lineRule="auto"/>
        <w:ind w:left="0"/>
      </w:pPr>
    </w:p>
    <w:p w14:paraId="36490871" w14:textId="4112AFD3" w:rsidR="0078320D" w:rsidRPr="00A1477A" w:rsidRDefault="00EA37E7" w:rsidP="0078320D">
      <w:pPr>
        <w:pStyle w:val="ListParagraph"/>
        <w:numPr>
          <w:ilvl w:val="0"/>
          <w:numId w:val="15"/>
        </w:numPr>
        <w:spacing w:line="480" w:lineRule="auto"/>
        <w:ind w:left="-142" w:firstLine="142"/>
      </w:pPr>
      <w:proofErr w:type="spellStart"/>
      <w:r>
        <w:lastRenderedPageBreak/>
        <w:t>Chhoeurn</w:t>
      </w:r>
      <w:proofErr w:type="spellEnd"/>
      <w:r>
        <w:t xml:space="preserve"> </w:t>
      </w:r>
      <w:proofErr w:type="spellStart"/>
      <w:r>
        <w:t>rina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551"/>
        <w:gridCol w:w="3119"/>
      </w:tblGrid>
      <w:tr w:rsidR="0078320D" w14:paraId="496FA377" w14:textId="77777777" w:rsidTr="00104E2E">
        <w:tc>
          <w:tcPr>
            <w:tcW w:w="2977" w:type="dxa"/>
            <w:vMerge w:val="restart"/>
            <w:shd w:val="clear" w:color="auto" w:fill="B4C6E7" w:themeFill="accent1" w:themeFillTint="66"/>
          </w:tcPr>
          <w:p w14:paraId="2AD5A654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 xml:space="preserve">PERSONAL DATA </w:t>
            </w:r>
          </w:p>
        </w:tc>
        <w:tc>
          <w:tcPr>
            <w:tcW w:w="2551" w:type="dxa"/>
          </w:tcPr>
          <w:p w14:paraId="615A9EBC" w14:textId="69A3187C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Name</w:t>
            </w:r>
            <w:r w:rsidR="00EA37E7">
              <w:t xml:space="preserve"> </w:t>
            </w:r>
          </w:p>
        </w:tc>
        <w:tc>
          <w:tcPr>
            <w:tcW w:w="3119" w:type="dxa"/>
          </w:tcPr>
          <w:p w14:paraId="6C88714E" w14:textId="5A0E175C" w:rsidR="0078320D" w:rsidRDefault="003C19BA" w:rsidP="00104E2E">
            <w:pPr>
              <w:pStyle w:val="ListParagraph"/>
              <w:spacing w:line="276" w:lineRule="auto"/>
              <w:ind w:left="0"/>
            </w:pPr>
            <w:proofErr w:type="spellStart"/>
            <w:r>
              <w:t>Chhoeurn</w:t>
            </w:r>
            <w:proofErr w:type="spellEnd"/>
            <w:r>
              <w:t xml:space="preserve"> </w:t>
            </w:r>
            <w:proofErr w:type="spellStart"/>
            <w:r>
              <w:t>RiNa</w:t>
            </w:r>
            <w:proofErr w:type="spellEnd"/>
          </w:p>
        </w:tc>
      </w:tr>
      <w:tr w:rsidR="0078320D" w14:paraId="70B81E27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5ADED5E2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31C02E25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Sex</w:t>
            </w:r>
          </w:p>
        </w:tc>
        <w:tc>
          <w:tcPr>
            <w:tcW w:w="3119" w:type="dxa"/>
          </w:tcPr>
          <w:p w14:paraId="34B722A0" w14:textId="62E13C05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</w:tr>
      <w:tr w:rsidR="0078320D" w14:paraId="1B451D63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6269A9B0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0A9FB7F5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Religion</w:t>
            </w:r>
          </w:p>
        </w:tc>
        <w:tc>
          <w:tcPr>
            <w:tcW w:w="3119" w:type="dxa"/>
          </w:tcPr>
          <w:p w14:paraId="2C60DE83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Buddhist</w:t>
            </w:r>
          </w:p>
        </w:tc>
      </w:tr>
      <w:tr w:rsidR="0078320D" w14:paraId="030A6D95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4585119E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1D01AC26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Place / Date of Birth</w:t>
            </w:r>
          </w:p>
        </w:tc>
        <w:tc>
          <w:tcPr>
            <w:tcW w:w="3119" w:type="dxa"/>
          </w:tcPr>
          <w:p w14:paraId="6435E7CC" w14:textId="52EB3585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 xml:space="preserve">April </w:t>
            </w:r>
            <w:r w:rsidR="00EA37E7">
              <w:t>9</w:t>
            </w:r>
            <w:r>
              <w:rPr>
                <w:vertAlign w:val="superscript"/>
              </w:rPr>
              <w:t>st</w:t>
            </w:r>
            <w:r>
              <w:t xml:space="preserve"> 2002, </w:t>
            </w:r>
            <w:proofErr w:type="spellStart"/>
            <w:r w:rsidR="00EA37E7">
              <w:t>tabaen</w:t>
            </w:r>
            <w:proofErr w:type="spellEnd"/>
            <w:r w:rsidR="00EA37E7">
              <w:t xml:space="preserve">, </w:t>
            </w:r>
            <w:proofErr w:type="spellStart"/>
            <w:r w:rsidR="00EA37E7">
              <w:t>svay</w:t>
            </w:r>
            <w:proofErr w:type="spellEnd"/>
            <w:r w:rsidR="00EA37E7">
              <w:t xml:space="preserve"> </w:t>
            </w:r>
            <w:proofErr w:type="spellStart"/>
            <w:proofErr w:type="gramStart"/>
            <w:r w:rsidR="00EA37E7">
              <w:t>chek</w:t>
            </w:r>
            <w:proofErr w:type="spellEnd"/>
            <w:r w:rsidR="00EA37E7">
              <w:t xml:space="preserve"> ,</w:t>
            </w:r>
            <w:proofErr w:type="gramEnd"/>
            <w:r w:rsidR="00EA37E7">
              <w:t xml:space="preserve"> </w:t>
            </w:r>
            <w:proofErr w:type="spellStart"/>
            <w:r w:rsidR="00EA37E7">
              <w:t>bonteaymeanchhey</w:t>
            </w:r>
            <w:proofErr w:type="spellEnd"/>
          </w:p>
        </w:tc>
      </w:tr>
      <w:tr w:rsidR="0078320D" w14:paraId="39D199D2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421A92E5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108223A7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3119" w:type="dxa"/>
          </w:tcPr>
          <w:p w14:paraId="6B9E7A95" w14:textId="3DB42448" w:rsidR="0078320D" w:rsidRDefault="00EA37E7" w:rsidP="00104E2E">
            <w:pPr>
              <w:pStyle w:val="ListParagraph"/>
              <w:spacing w:line="276" w:lineRule="auto"/>
              <w:ind w:left="0"/>
            </w:pPr>
            <w:proofErr w:type="spellStart"/>
            <w:r>
              <w:t>Prek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pnov</w:t>
            </w:r>
            <w:proofErr w:type="spellEnd"/>
            <w:r>
              <w:t xml:space="preserve"> </w:t>
            </w:r>
            <w:r w:rsidR="0078320D">
              <w:t>,</w:t>
            </w:r>
            <w:proofErr w:type="gramEnd"/>
            <w:r w:rsidR="0078320D">
              <w:t xml:space="preserve"> Phnom Penh, Cambodia</w:t>
            </w:r>
          </w:p>
        </w:tc>
      </w:tr>
      <w:tr w:rsidR="0078320D" w14:paraId="42A9B852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3906D226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55B8D2DF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Phone/Email</w:t>
            </w:r>
          </w:p>
        </w:tc>
        <w:tc>
          <w:tcPr>
            <w:tcW w:w="3119" w:type="dxa"/>
          </w:tcPr>
          <w:p w14:paraId="489CCE78" w14:textId="534CFF63" w:rsidR="0078320D" w:rsidRDefault="000C3D18" w:rsidP="00104E2E">
            <w:pPr>
              <w:pStyle w:val="ListParagraph"/>
              <w:spacing w:line="276" w:lineRule="auto"/>
              <w:ind w:left="0"/>
            </w:pPr>
            <w:r>
              <w:t>014809551</w:t>
            </w:r>
          </w:p>
        </w:tc>
      </w:tr>
      <w:tr w:rsidR="0078320D" w14:paraId="5243A0C9" w14:textId="77777777" w:rsidTr="00104E2E">
        <w:tc>
          <w:tcPr>
            <w:tcW w:w="2977" w:type="dxa"/>
            <w:shd w:val="clear" w:color="auto" w:fill="B4C6E7" w:themeFill="accent1" w:themeFillTint="66"/>
          </w:tcPr>
          <w:p w14:paraId="0410FCC2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WORK EXPERIENCES</w:t>
            </w:r>
          </w:p>
        </w:tc>
        <w:tc>
          <w:tcPr>
            <w:tcW w:w="2551" w:type="dxa"/>
          </w:tcPr>
          <w:p w14:paraId="1ABD3F39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3119" w:type="dxa"/>
          </w:tcPr>
          <w:p w14:paraId="692F2FA4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</w:tr>
      <w:tr w:rsidR="0078320D" w14:paraId="6C66A275" w14:textId="77777777" w:rsidTr="00104E2E">
        <w:tc>
          <w:tcPr>
            <w:tcW w:w="2977" w:type="dxa"/>
            <w:vMerge w:val="restart"/>
            <w:shd w:val="clear" w:color="auto" w:fill="B4C6E7" w:themeFill="accent1" w:themeFillTint="66"/>
          </w:tcPr>
          <w:p w14:paraId="077C22AE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EDUCATION</w:t>
            </w:r>
          </w:p>
        </w:tc>
        <w:tc>
          <w:tcPr>
            <w:tcW w:w="2551" w:type="dxa"/>
          </w:tcPr>
          <w:p w14:paraId="404B10A7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2018-2019</w:t>
            </w:r>
          </w:p>
        </w:tc>
        <w:tc>
          <w:tcPr>
            <w:tcW w:w="3119" w:type="dxa"/>
          </w:tcPr>
          <w:p w14:paraId="1ACAAD4A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Graduated Diploma at Kompong Thom High School</w:t>
            </w:r>
          </w:p>
        </w:tc>
      </w:tr>
      <w:tr w:rsidR="0078320D" w14:paraId="325C6C29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387353A5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551" w:type="dxa"/>
          </w:tcPr>
          <w:p w14:paraId="3B5CC592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2019-Present</w:t>
            </w:r>
          </w:p>
        </w:tc>
        <w:tc>
          <w:tcPr>
            <w:tcW w:w="3119" w:type="dxa"/>
          </w:tcPr>
          <w:p w14:paraId="711449B4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 xml:space="preserve">Study at National Polytechnic Institute of Cambodia </w:t>
            </w:r>
          </w:p>
        </w:tc>
      </w:tr>
    </w:tbl>
    <w:p w14:paraId="1EAE3EC8" w14:textId="77777777" w:rsidR="0078320D" w:rsidRDefault="0078320D" w:rsidP="0078320D">
      <w:pPr>
        <w:rPr>
          <w:b/>
          <w:bCs/>
        </w:rPr>
      </w:pPr>
    </w:p>
    <w:p w14:paraId="1DAB48FD" w14:textId="4302237D" w:rsidR="0078320D" w:rsidRPr="00A1477A" w:rsidRDefault="00EA37E7" w:rsidP="0078320D">
      <w:pPr>
        <w:pStyle w:val="ListParagraph"/>
        <w:numPr>
          <w:ilvl w:val="0"/>
          <w:numId w:val="15"/>
        </w:numPr>
        <w:spacing w:line="480" w:lineRule="auto"/>
        <w:ind w:left="-142" w:firstLine="142"/>
      </w:pPr>
      <w:proofErr w:type="spellStart"/>
      <w:r>
        <w:t>Nhao</w:t>
      </w:r>
      <w:proofErr w:type="spellEnd"/>
      <w:r>
        <w:t xml:space="preserve"> </w:t>
      </w:r>
      <w:proofErr w:type="spellStart"/>
      <w:r>
        <w:t>Trenchhailin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2229"/>
        <w:gridCol w:w="3510"/>
      </w:tblGrid>
      <w:tr w:rsidR="0078320D" w14:paraId="25248214" w14:textId="77777777" w:rsidTr="00104E2E">
        <w:tc>
          <w:tcPr>
            <w:tcW w:w="2977" w:type="dxa"/>
            <w:vMerge w:val="restart"/>
            <w:shd w:val="clear" w:color="auto" w:fill="B4C6E7" w:themeFill="accent1" w:themeFillTint="66"/>
          </w:tcPr>
          <w:p w14:paraId="4F1BCC94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 xml:space="preserve">PERSONAL DATA </w:t>
            </w:r>
          </w:p>
        </w:tc>
        <w:tc>
          <w:tcPr>
            <w:tcW w:w="2229" w:type="dxa"/>
          </w:tcPr>
          <w:p w14:paraId="78842C38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3510" w:type="dxa"/>
          </w:tcPr>
          <w:p w14:paraId="01A1541D" w14:textId="33EFA5F9" w:rsidR="0078320D" w:rsidRDefault="00C21D77" w:rsidP="00104E2E">
            <w:pPr>
              <w:pStyle w:val="ListParagraph"/>
              <w:spacing w:line="276" w:lineRule="auto"/>
              <w:ind w:left="0"/>
            </w:pPr>
            <w:proofErr w:type="spellStart"/>
            <w:r>
              <w:t>Nhao</w:t>
            </w:r>
            <w:proofErr w:type="spellEnd"/>
            <w:r>
              <w:t xml:space="preserve"> </w:t>
            </w:r>
            <w:proofErr w:type="spellStart"/>
            <w:r>
              <w:t>Trenchhailin</w:t>
            </w:r>
            <w:proofErr w:type="spellEnd"/>
          </w:p>
        </w:tc>
      </w:tr>
      <w:tr w:rsidR="0078320D" w14:paraId="415B19B2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049EECD2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5FEFF211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Sex</w:t>
            </w:r>
          </w:p>
        </w:tc>
        <w:tc>
          <w:tcPr>
            <w:tcW w:w="3510" w:type="dxa"/>
          </w:tcPr>
          <w:p w14:paraId="13265A19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 xml:space="preserve">Male </w:t>
            </w:r>
          </w:p>
        </w:tc>
      </w:tr>
      <w:tr w:rsidR="0078320D" w14:paraId="27B8B3F1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5EF5865F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0C30DA02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Religion</w:t>
            </w:r>
          </w:p>
        </w:tc>
        <w:tc>
          <w:tcPr>
            <w:tcW w:w="3510" w:type="dxa"/>
          </w:tcPr>
          <w:p w14:paraId="49283CFE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Buddhist</w:t>
            </w:r>
          </w:p>
        </w:tc>
      </w:tr>
      <w:tr w:rsidR="0078320D" w14:paraId="294E41AD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73DBEBF4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56F7F3D0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Place / Date of Birth</w:t>
            </w:r>
          </w:p>
        </w:tc>
        <w:tc>
          <w:tcPr>
            <w:tcW w:w="3510" w:type="dxa"/>
          </w:tcPr>
          <w:p w14:paraId="01515C4A" w14:textId="44AA812C" w:rsidR="0078320D" w:rsidRDefault="00EA37E7" w:rsidP="00104E2E">
            <w:pPr>
              <w:pStyle w:val="ListParagraph"/>
              <w:spacing w:line="276" w:lineRule="auto"/>
              <w:ind w:left="0"/>
            </w:pPr>
            <w:r>
              <w:t>18/06/2000</w:t>
            </w:r>
          </w:p>
        </w:tc>
      </w:tr>
      <w:tr w:rsidR="0078320D" w14:paraId="72A3CACE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3A3A4591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688BA819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3510" w:type="dxa"/>
          </w:tcPr>
          <w:p w14:paraId="50BCB620" w14:textId="7586744E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 xml:space="preserve">Khan </w:t>
            </w:r>
            <w:r w:rsidR="003615E5">
              <w:t>DaunPenh</w:t>
            </w:r>
            <w:r>
              <w:t>, Phnom Penh, Cambodia</w:t>
            </w:r>
          </w:p>
        </w:tc>
      </w:tr>
      <w:tr w:rsidR="0078320D" w14:paraId="0B8AEB15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10A8313B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1F756998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Phone/Email</w:t>
            </w:r>
          </w:p>
        </w:tc>
        <w:tc>
          <w:tcPr>
            <w:tcW w:w="3510" w:type="dxa"/>
          </w:tcPr>
          <w:p w14:paraId="779E3602" w14:textId="42E0BBD1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</w:tr>
      <w:tr w:rsidR="0078320D" w14:paraId="2691DBF2" w14:textId="77777777" w:rsidTr="00104E2E">
        <w:tc>
          <w:tcPr>
            <w:tcW w:w="2977" w:type="dxa"/>
            <w:shd w:val="clear" w:color="auto" w:fill="B4C6E7" w:themeFill="accent1" w:themeFillTint="66"/>
          </w:tcPr>
          <w:p w14:paraId="6B693DF2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WORK EXPERIENCES</w:t>
            </w:r>
          </w:p>
        </w:tc>
        <w:tc>
          <w:tcPr>
            <w:tcW w:w="2229" w:type="dxa"/>
          </w:tcPr>
          <w:p w14:paraId="3F7A6B65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3510" w:type="dxa"/>
          </w:tcPr>
          <w:p w14:paraId="5676CC8B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</w:tr>
      <w:tr w:rsidR="0078320D" w14:paraId="6128CC9F" w14:textId="77777777" w:rsidTr="00104E2E">
        <w:tc>
          <w:tcPr>
            <w:tcW w:w="2977" w:type="dxa"/>
            <w:vMerge w:val="restart"/>
            <w:shd w:val="clear" w:color="auto" w:fill="B4C6E7" w:themeFill="accent1" w:themeFillTint="66"/>
          </w:tcPr>
          <w:p w14:paraId="44AF9886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EDUCATION</w:t>
            </w:r>
          </w:p>
        </w:tc>
        <w:tc>
          <w:tcPr>
            <w:tcW w:w="2229" w:type="dxa"/>
          </w:tcPr>
          <w:p w14:paraId="1F7B1CB5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2018-2019</w:t>
            </w:r>
          </w:p>
        </w:tc>
        <w:tc>
          <w:tcPr>
            <w:tcW w:w="3510" w:type="dxa"/>
          </w:tcPr>
          <w:p w14:paraId="5108FEEE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 xml:space="preserve">Graduated Diploma at </w:t>
            </w:r>
            <w:r w:rsidRPr="003E7740">
              <w:t>Paññāsāstra International School (PSIS)</w:t>
            </w:r>
          </w:p>
        </w:tc>
      </w:tr>
      <w:tr w:rsidR="0078320D" w14:paraId="51A08700" w14:textId="77777777" w:rsidTr="00104E2E">
        <w:tc>
          <w:tcPr>
            <w:tcW w:w="2977" w:type="dxa"/>
            <w:vMerge/>
            <w:shd w:val="clear" w:color="auto" w:fill="B4C6E7" w:themeFill="accent1" w:themeFillTint="66"/>
          </w:tcPr>
          <w:p w14:paraId="753ED9A2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</w:p>
        </w:tc>
        <w:tc>
          <w:tcPr>
            <w:tcW w:w="2229" w:type="dxa"/>
          </w:tcPr>
          <w:p w14:paraId="07300EF2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>2019-Present</w:t>
            </w:r>
          </w:p>
        </w:tc>
        <w:tc>
          <w:tcPr>
            <w:tcW w:w="3510" w:type="dxa"/>
          </w:tcPr>
          <w:p w14:paraId="59BA0D63" w14:textId="77777777" w:rsidR="0078320D" w:rsidRDefault="0078320D" w:rsidP="00104E2E">
            <w:pPr>
              <w:pStyle w:val="ListParagraph"/>
              <w:spacing w:line="276" w:lineRule="auto"/>
              <w:ind w:left="0"/>
            </w:pPr>
            <w:r>
              <w:t xml:space="preserve">Study at National Polytechnic Institute of Cambodia </w:t>
            </w:r>
          </w:p>
        </w:tc>
      </w:tr>
    </w:tbl>
    <w:p w14:paraId="1667E464" w14:textId="77777777" w:rsidR="0078320D" w:rsidRPr="00907F44" w:rsidRDefault="0078320D" w:rsidP="003615E5">
      <w:pPr>
        <w:rPr>
          <w:b/>
          <w:bCs/>
          <w:cs/>
        </w:rPr>
      </w:pPr>
    </w:p>
    <w:sectPr w:rsidR="0078320D" w:rsidRPr="00907F44" w:rsidSect="009B2248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A08EB" w14:textId="77777777" w:rsidR="009B2248" w:rsidRDefault="009B2248" w:rsidP="0010154B">
      <w:pPr>
        <w:spacing w:after="0" w:line="240" w:lineRule="auto"/>
      </w:pPr>
      <w:r>
        <w:separator/>
      </w:r>
    </w:p>
  </w:endnote>
  <w:endnote w:type="continuationSeparator" w:id="0">
    <w:p w14:paraId="3CD57B42" w14:textId="77777777" w:rsidR="009B2248" w:rsidRDefault="009B2248" w:rsidP="0010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">
    <w:altName w:val="Khmer UI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Bokor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 Light">
    <w:altName w:val="Khmer UI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!Khmer OS Siemreap">
    <w:altName w:val="Khmer UI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4845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E32BA3" w14:textId="77777777" w:rsidR="00C10CF4" w:rsidRDefault="00C10CF4" w:rsidP="00C10CF4">
            <w:pPr>
              <w:pStyle w:val="Footer"/>
            </w:pPr>
          </w:p>
          <w:p w14:paraId="2F0DC2EA" w14:textId="77777777" w:rsidR="00C10CF4" w:rsidRDefault="00C10CF4" w:rsidP="00C10CF4">
            <w:pPr>
              <w:pStyle w:val="Footer"/>
              <w:rPr>
                <w:b/>
                <w:bCs/>
                <w:szCs w:val="24"/>
              </w:rPr>
            </w:pPr>
          </w:p>
          <w:tbl>
            <w:tblPr>
              <w:tblStyle w:val="TableGrid"/>
              <w:tblW w:w="9634" w:type="dxa"/>
              <w:jc w:val="center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2216"/>
              <w:gridCol w:w="2315"/>
              <w:gridCol w:w="3024"/>
              <w:gridCol w:w="2079"/>
            </w:tblGrid>
            <w:tr w:rsidR="00B74078" w14:paraId="6A5A84B7" w14:textId="77777777" w:rsidTr="00C33DD4">
              <w:trPr>
                <w:jc w:val="center"/>
              </w:trPr>
              <w:tc>
                <w:tcPr>
                  <w:tcW w:w="2216" w:type="dxa"/>
                  <w:tcBorders>
                    <w:right w:val="nil"/>
                  </w:tcBorders>
                  <w:shd w:val="clear" w:color="auto" w:fill="E7E6E6" w:themeFill="background2"/>
                </w:tcPr>
                <w:p w14:paraId="3DFB5569" w14:textId="77777777" w:rsidR="00C10CF4" w:rsidRPr="006B12B9" w:rsidRDefault="00C10CF4" w:rsidP="00B74078">
                  <w:pPr>
                    <w:pStyle w:val="Footer"/>
                    <w:rPr>
                      <w:b/>
                      <w:bCs/>
                    </w:rPr>
                  </w:pPr>
                  <w:r w:rsidRPr="006B12B9">
                    <w:rPr>
                      <w:rFonts w:ascii="Khmer OS Bokor" w:hAnsi="Khmer OS Bokor" w:cs="Khmer OS Bokor"/>
                      <w:cs/>
                    </w:rPr>
                    <w:t>លេខឯកសារ</w:t>
                  </w:r>
                  <w:r w:rsidRPr="006B12B9">
                    <w:rPr>
                      <w:rFonts w:ascii="Khmer OS Bokor" w:hAnsi="Khmer OS Bokor" w:cs="Khmer OS Bokor"/>
                    </w:rPr>
                    <w:t xml:space="preserve">: </w:t>
                  </w:r>
                  <w:r w:rsidRPr="006B12B9">
                    <w:rPr>
                      <w:rFonts w:cs="Times New Roman"/>
                    </w:rPr>
                    <w:t>PRO-01</w:t>
                  </w:r>
                </w:p>
              </w:tc>
              <w:tc>
                <w:tcPr>
                  <w:tcW w:w="2315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6E088524" w14:textId="77777777" w:rsidR="00C10CF4" w:rsidRPr="006B12B9" w:rsidRDefault="00C10CF4" w:rsidP="00C10CF4">
                  <w:pPr>
                    <w:pStyle w:val="Footer"/>
                    <w:rPr>
                      <w:b/>
                      <w:bCs/>
                    </w:rPr>
                  </w:pPr>
                  <w:r w:rsidRPr="006B12B9">
                    <w:rPr>
                      <w:rFonts w:ascii="Khmer OS Bokor" w:hAnsi="Khmer OS Bokor" w:cs="Khmer OS Bokor"/>
                      <w:cs/>
                    </w:rPr>
                    <w:t>ការកែសម្រួលលើកទី</w:t>
                  </w:r>
                  <w:r w:rsidRPr="006B12B9">
                    <w:rPr>
                      <w:rFonts w:ascii="Khmer OS Bokor" w:hAnsi="Khmer OS Bokor" w:cs="Khmer OS Bokor"/>
                    </w:rPr>
                    <w:t>:</w:t>
                  </w:r>
                  <w:r w:rsidRPr="006B12B9">
                    <w:rPr>
                      <w:rFonts w:cs="Times New Roman"/>
                    </w:rPr>
                    <w:t>01</w:t>
                  </w:r>
                </w:p>
              </w:tc>
              <w:tc>
                <w:tcPr>
                  <w:tcW w:w="3024" w:type="dxa"/>
                  <w:tcBorders>
                    <w:left w:val="nil"/>
                    <w:right w:val="nil"/>
                  </w:tcBorders>
                  <w:shd w:val="clear" w:color="auto" w:fill="E7E6E6" w:themeFill="background2"/>
                </w:tcPr>
                <w:p w14:paraId="57E8BAC6" w14:textId="6484AAEA" w:rsidR="00C10CF4" w:rsidRPr="006B12B9" w:rsidRDefault="00C10CF4" w:rsidP="00C10CF4">
                  <w:pPr>
                    <w:pStyle w:val="Footer"/>
                    <w:rPr>
                      <w:b/>
                      <w:bCs/>
                    </w:rPr>
                  </w:pPr>
                  <w:r w:rsidRPr="006B12B9">
                    <w:rPr>
                      <w:rFonts w:ascii="Khmer OS Bokor" w:hAnsi="Khmer OS Bokor" w:cs="Khmer OS Bokor"/>
                      <w:cs/>
                    </w:rPr>
                    <w:t xml:space="preserve">កាលបរិច្ឆេទ </w:t>
                  </w:r>
                  <w:r w:rsidRPr="006B12B9">
                    <w:rPr>
                      <w:rFonts w:cs="Times New Roman"/>
                    </w:rPr>
                    <w:t>2</w:t>
                  </w:r>
                  <w:r w:rsidR="002C0F9D">
                    <w:rPr>
                      <w:rFonts w:cs="Times New Roman"/>
                    </w:rPr>
                    <w:t>8</w:t>
                  </w:r>
                  <w:r w:rsidRPr="006B12B9">
                    <w:rPr>
                      <w:rFonts w:cs="Times New Roman"/>
                    </w:rPr>
                    <w:t>/04/2023</w:t>
                  </w:r>
                </w:p>
              </w:tc>
              <w:tc>
                <w:tcPr>
                  <w:tcW w:w="2079" w:type="dxa"/>
                  <w:tcBorders>
                    <w:left w:val="nil"/>
                  </w:tcBorders>
                  <w:shd w:val="clear" w:color="auto" w:fill="E7E6E6" w:themeFill="background2"/>
                </w:tcPr>
                <w:p w14:paraId="16523225" w14:textId="77777777" w:rsidR="00C10CF4" w:rsidRPr="006B12B9" w:rsidRDefault="00C10CF4" w:rsidP="00B74078">
                  <w:pPr>
                    <w:pStyle w:val="Footer"/>
                    <w:ind w:left="720"/>
                    <w:rPr>
                      <w:b/>
                      <w:bCs/>
                    </w:rPr>
                  </w:pPr>
                  <w:r w:rsidRPr="006B12B9">
                    <w:rPr>
                      <w:rFonts w:ascii="Khmer OS Bokor" w:hAnsi="Khmer OS Bokor" w:cs="Khmer OS Bokor"/>
                      <w:cs/>
                    </w:rPr>
                    <w:t>ទំព័</w:t>
                  </w:r>
                  <w:r w:rsidRPr="006B12B9">
                    <w:rPr>
                      <w:rFonts w:hint="cs"/>
                      <w:cs/>
                    </w:rPr>
                    <w:t>រ</w:t>
                  </w:r>
                  <w:r w:rsidRPr="006B12B9">
                    <w:t xml:space="preserve"> </w:t>
                  </w:r>
                  <w:r w:rsidRPr="006B12B9">
                    <w:rPr>
                      <w:b/>
                      <w:bCs/>
                    </w:rPr>
                    <w:fldChar w:fldCharType="begin"/>
                  </w:r>
                  <w:r w:rsidRPr="006B12B9">
                    <w:rPr>
                      <w:b/>
                      <w:bCs/>
                    </w:rPr>
                    <w:instrText xml:space="preserve"> PAGE </w:instrText>
                  </w:r>
                  <w:r w:rsidRPr="006B12B9">
                    <w:rPr>
                      <w:b/>
                      <w:bCs/>
                    </w:rPr>
                    <w:fldChar w:fldCharType="separate"/>
                  </w:r>
                  <w:r w:rsidR="00502802" w:rsidRPr="006B12B9">
                    <w:rPr>
                      <w:b/>
                      <w:bCs/>
                      <w:noProof/>
                    </w:rPr>
                    <w:t>11</w:t>
                  </w:r>
                  <w:r w:rsidRPr="006B12B9">
                    <w:rPr>
                      <w:b/>
                      <w:bCs/>
                    </w:rPr>
                    <w:fldChar w:fldCharType="end"/>
                  </w:r>
                  <w:r w:rsidRPr="006B12B9">
                    <w:t xml:space="preserve"> of </w:t>
                  </w:r>
                  <w:r w:rsidRPr="006B12B9">
                    <w:rPr>
                      <w:b/>
                      <w:bCs/>
                    </w:rPr>
                    <w:fldChar w:fldCharType="begin"/>
                  </w:r>
                  <w:r w:rsidRPr="006B12B9">
                    <w:rPr>
                      <w:b/>
                      <w:bCs/>
                    </w:rPr>
                    <w:instrText xml:space="preserve"> NUMPAGES  </w:instrText>
                  </w:r>
                  <w:r w:rsidRPr="006B12B9">
                    <w:rPr>
                      <w:b/>
                      <w:bCs/>
                    </w:rPr>
                    <w:fldChar w:fldCharType="separate"/>
                  </w:r>
                  <w:r w:rsidR="00502802" w:rsidRPr="006B12B9">
                    <w:rPr>
                      <w:b/>
                      <w:bCs/>
                      <w:noProof/>
                    </w:rPr>
                    <w:t>11</w:t>
                  </w:r>
                  <w:r w:rsidRPr="006B12B9">
                    <w:rPr>
                      <w:b/>
                      <w:bCs/>
                    </w:rPr>
                    <w:fldChar w:fldCharType="end"/>
                  </w:r>
                </w:p>
              </w:tc>
            </w:tr>
          </w:tbl>
          <w:p w14:paraId="2DA24111" w14:textId="77777777" w:rsidR="00DD1FA6" w:rsidRPr="006E7695" w:rsidRDefault="006D1B92" w:rsidP="00B74078">
            <w:pPr>
              <w:pStyle w:val="Footer"/>
              <w:rPr>
                <w:rFonts w:ascii="Khmer OS Bokor" w:hAnsi="Khmer OS Bokor" w:cs="Khmer OS Bokor"/>
                <w:cs/>
              </w:rPr>
            </w:pPr>
            <w:r w:rsidRPr="006D1B92">
              <w:rPr>
                <w:rStyle w:val="markedcontent"/>
                <w:sz w:val="22"/>
              </w:rPr>
              <w:t>©</w:t>
            </w:r>
            <w:r w:rsidRPr="006B12B9">
              <w:rPr>
                <w:rFonts w:ascii="Khmer OS Bokor" w:hAnsi="Khmer OS Bokor" w:cs="Khmer OS Bokor"/>
                <w:sz w:val="22"/>
                <w:cs/>
              </w:rPr>
              <w:t>២០២៣</w:t>
            </w:r>
            <w:r w:rsidR="00DD1FA6" w:rsidRPr="006B12B9">
              <w:rPr>
                <w:rFonts w:ascii="Khmer OS Bokor" w:hAnsi="Khmer OS Bokor" w:cs="Khmer OS Bokor"/>
                <w:sz w:val="22"/>
              </w:rPr>
              <w:t xml:space="preserve"> </w:t>
            </w:r>
            <w:r w:rsidR="00DD1FA6" w:rsidRPr="006B12B9">
              <w:rPr>
                <w:rFonts w:ascii="Khmer OS Bokor" w:hAnsi="Khmer OS Bokor" w:cs="Khmer OS Bokor"/>
                <w:sz w:val="22"/>
                <w:cs/>
              </w:rPr>
              <w:t>រក្សាសិទ្ធដោយមហាវិទ្យាល័យអេឡិចត្រូនិក​នៃវិទ្យាស្ថានេជាតិពហុបច្ចេកទេសកម្ពុជា​</w:t>
            </w:r>
          </w:p>
          <w:p w14:paraId="44A6E1D2" w14:textId="0F9A3B3C" w:rsidR="00DD1FA6" w:rsidRDefault="00EB0E28" w:rsidP="00EB0E28">
            <w:pPr>
              <w:pStyle w:val="Footer"/>
              <w:tabs>
                <w:tab w:val="clear" w:pos="4680"/>
                <w:tab w:val="clear" w:pos="9360"/>
                <w:tab w:val="left" w:pos="1550"/>
              </w:tabs>
            </w:pPr>
            <w:r>
              <w:rPr>
                <w:cs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89C08" w14:textId="77777777" w:rsidR="009B2248" w:rsidRDefault="009B2248" w:rsidP="0010154B">
      <w:pPr>
        <w:spacing w:after="0" w:line="240" w:lineRule="auto"/>
      </w:pPr>
      <w:r>
        <w:separator/>
      </w:r>
    </w:p>
  </w:footnote>
  <w:footnote w:type="continuationSeparator" w:id="0">
    <w:p w14:paraId="566AA454" w14:textId="77777777" w:rsidR="009B2248" w:rsidRDefault="009B2248" w:rsidP="00101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868AA" w14:textId="77777777" w:rsidR="000315F9" w:rsidRPr="006B12B9" w:rsidRDefault="000315F9" w:rsidP="00C91AB3">
    <w:pPr>
      <w:pStyle w:val="Header"/>
      <w:pBdr>
        <w:bottom w:val="single" w:sz="12" w:space="1" w:color="auto"/>
      </w:pBdr>
      <w:rPr>
        <w:rFonts w:ascii="Khmer OS Bokor" w:hAnsi="Khmer OS Bokor" w:cs="Khmer OS Bokor"/>
        <w:sz w:val="22"/>
      </w:rPr>
    </w:pPr>
    <w:r w:rsidRPr="006B12B9">
      <w:rPr>
        <w:rFonts w:ascii="Khmer OS Bokor" w:hAnsi="Khmer OS Bokor" w:cs="Khmer OS Bokor"/>
        <w:sz w:val="22"/>
        <w:cs/>
      </w:rPr>
      <w:t>វិទ្យាស្ថានជាតិពហុបច្ចេកទេសកម្ពុជា</w:t>
    </w:r>
    <w:r w:rsidRPr="006B12B9">
      <w:rPr>
        <w:rFonts w:ascii="Khmer OS Bokor" w:hAnsi="Khmer OS Bokor" w:cs="Khmer OS Bokor"/>
        <w:sz w:val="22"/>
        <w:cs/>
      </w:rPr>
      <w:ptab w:relativeTo="margin" w:alignment="center" w:leader="none"/>
    </w:r>
    <w:r w:rsidRPr="006B12B9">
      <w:rPr>
        <w:rFonts w:ascii="Khmer OS Bokor" w:hAnsi="Khmer OS Bokor" w:cs="Khmer OS Bokor"/>
        <w:sz w:val="22"/>
        <w:cs/>
      </w:rPr>
      <w:ptab w:relativeTo="margin" w:alignment="right" w:leader="none"/>
    </w:r>
    <w:r w:rsidRPr="006B12B9">
      <w:rPr>
        <w:rFonts w:ascii="Khmer OS Bokor" w:hAnsi="Khmer OS Bokor" w:cs="Khmer OS Bokor"/>
        <w:sz w:val="22"/>
        <w:cs/>
      </w:rPr>
      <w:t>មហាវិទ្យាល័យអេឡិចត្រូនិក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12971" w14:textId="77777777" w:rsidR="000315F9" w:rsidRPr="006B12B9" w:rsidRDefault="000315F9" w:rsidP="00C91AB3">
    <w:pPr>
      <w:pStyle w:val="Header"/>
      <w:pBdr>
        <w:bottom w:val="single" w:sz="12" w:space="1" w:color="auto"/>
      </w:pBdr>
      <w:rPr>
        <w:rFonts w:ascii="Khmer OS Bokor" w:hAnsi="Khmer OS Bokor" w:cs="Khmer OS Bokor"/>
        <w:sz w:val="22"/>
      </w:rPr>
    </w:pPr>
    <w:r w:rsidRPr="006B12B9">
      <w:rPr>
        <w:rFonts w:ascii="Khmer OS Bokor" w:hAnsi="Khmer OS Bokor" w:cs="Khmer OS Bokor"/>
        <w:sz w:val="22"/>
        <w:cs/>
      </w:rPr>
      <w:t>វិទ្យាស្ថានជាតិពហុបច្ចេកទេសកម្ពុជា</w:t>
    </w:r>
    <w:r w:rsidRPr="006B12B9">
      <w:rPr>
        <w:rFonts w:ascii="Khmer OS Bokor" w:hAnsi="Khmer OS Bokor" w:cs="Khmer OS Bokor"/>
        <w:sz w:val="22"/>
        <w:cs/>
      </w:rPr>
      <w:ptab w:relativeTo="margin" w:alignment="center" w:leader="none"/>
    </w:r>
    <w:r w:rsidRPr="006B12B9">
      <w:rPr>
        <w:rFonts w:ascii="Khmer OS Bokor" w:hAnsi="Khmer OS Bokor" w:cs="Khmer OS Bokor"/>
        <w:sz w:val="22"/>
        <w:cs/>
      </w:rPr>
      <w:ptab w:relativeTo="margin" w:alignment="right" w:leader="none"/>
    </w:r>
    <w:r w:rsidRPr="006B12B9">
      <w:rPr>
        <w:rFonts w:ascii="Khmer OS Bokor" w:hAnsi="Khmer OS Bokor" w:cs="Khmer OS Bokor"/>
        <w:sz w:val="22"/>
        <w:cs/>
      </w:rPr>
      <w:t>មហាវិទ្យាល័យអេឡិចត្រូនិក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5285"/>
    <w:multiLevelType w:val="hybridMultilevel"/>
    <w:tmpl w:val="D85E0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775F4"/>
    <w:multiLevelType w:val="hybridMultilevel"/>
    <w:tmpl w:val="EBB2D28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EB3C9C"/>
    <w:multiLevelType w:val="hybridMultilevel"/>
    <w:tmpl w:val="BFFA6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C61105"/>
    <w:multiLevelType w:val="hybridMultilevel"/>
    <w:tmpl w:val="57DAB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125FD"/>
    <w:multiLevelType w:val="hybridMultilevel"/>
    <w:tmpl w:val="13422580"/>
    <w:lvl w:ilvl="0" w:tplc="13FAD0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601156"/>
    <w:multiLevelType w:val="hybridMultilevel"/>
    <w:tmpl w:val="9F34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F2306"/>
    <w:multiLevelType w:val="hybridMultilevel"/>
    <w:tmpl w:val="C53C21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27158FB"/>
    <w:multiLevelType w:val="hybridMultilevel"/>
    <w:tmpl w:val="C51C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45CC8"/>
    <w:multiLevelType w:val="hybridMultilevel"/>
    <w:tmpl w:val="6EBA7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D1561F"/>
    <w:multiLevelType w:val="hybridMultilevel"/>
    <w:tmpl w:val="7AD0041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97932"/>
    <w:multiLevelType w:val="hybridMultilevel"/>
    <w:tmpl w:val="9D54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44316"/>
    <w:multiLevelType w:val="hybridMultilevel"/>
    <w:tmpl w:val="DA38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DC3E34"/>
    <w:multiLevelType w:val="hybridMultilevel"/>
    <w:tmpl w:val="15F814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A10F28"/>
    <w:multiLevelType w:val="hybridMultilevel"/>
    <w:tmpl w:val="448892F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4" w15:restartNumberingAfterBreak="0">
    <w:nsid w:val="471A690E"/>
    <w:multiLevelType w:val="hybridMultilevel"/>
    <w:tmpl w:val="3244E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614810"/>
    <w:multiLevelType w:val="hybridMultilevel"/>
    <w:tmpl w:val="AB46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66520"/>
    <w:multiLevelType w:val="hybridMultilevel"/>
    <w:tmpl w:val="89D8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560AC"/>
    <w:multiLevelType w:val="hybridMultilevel"/>
    <w:tmpl w:val="C562B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096F85"/>
    <w:multiLevelType w:val="hybridMultilevel"/>
    <w:tmpl w:val="14729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8557DA"/>
    <w:multiLevelType w:val="hybridMultilevel"/>
    <w:tmpl w:val="87788A2A"/>
    <w:lvl w:ilvl="0" w:tplc="13FAD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FAD0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C5E06"/>
    <w:multiLevelType w:val="hybridMultilevel"/>
    <w:tmpl w:val="CBBE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54A76"/>
    <w:multiLevelType w:val="hybridMultilevel"/>
    <w:tmpl w:val="505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D2740"/>
    <w:multiLevelType w:val="hybridMultilevel"/>
    <w:tmpl w:val="F23EE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6271C3"/>
    <w:multiLevelType w:val="hybridMultilevel"/>
    <w:tmpl w:val="2A2A0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D0A78"/>
    <w:multiLevelType w:val="hybridMultilevel"/>
    <w:tmpl w:val="14380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9089937">
    <w:abstractNumId w:val="10"/>
  </w:num>
  <w:num w:numId="2" w16cid:durableId="1731997922">
    <w:abstractNumId w:val="3"/>
  </w:num>
  <w:num w:numId="3" w16cid:durableId="180583246">
    <w:abstractNumId w:val="11"/>
  </w:num>
  <w:num w:numId="4" w16cid:durableId="626858826">
    <w:abstractNumId w:val="0"/>
  </w:num>
  <w:num w:numId="5" w16cid:durableId="1624997878">
    <w:abstractNumId w:val="13"/>
  </w:num>
  <w:num w:numId="6" w16cid:durableId="1123499700">
    <w:abstractNumId w:val="8"/>
  </w:num>
  <w:num w:numId="7" w16cid:durableId="1450664838">
    <w:abstractNumId w:val="20"/>
  </w:num>
  <w:num w:numId="8" w16cid:durableId="2063286134">
    <w:abstractNumId w:val="15"/>
  </w:num>
  <w:num w:numId="9" w16cid:durableId="442696414">
    <w:abstractNumId w:val="9"/>
  </w:num>
  <w:num w:numId="10" w16cid:durableId="270406739">
    <w:abstractNumId w:val="19"/>
  </w:num>
  <w:num w:numId="11" w16cid:durableId="1995984197">
    <w:abstractNumId w:val="4"/>
  </w:num>
  <w:num w:numId="12" w16cid:durableId="675808613">
    <w:abstractNumId w:val="1"/>
  </w:num>
  <w:num w:numId="13" w16cid:durableId="1355883755">
    <w:abstractNumId w:val="21"/>
  </w:num>
  <w:num w:numId="14" w16cid:durableId="2144736546">
    <w:abstractNumId w:val="23"/>
  </w:num>
  <w:num w:numId="15" w16cid:durableId="426079899">
    <w:abstractNumId w:val="16"/>
  </w:num>
  <w:num w:numId="16" w16cid:durableId="1153763786">
    <w:abstractNumId w:val="12"/>
  </w:num>
  <w:num w:numId="17" w16cid:durableId="1792091863">
    <w:abstractNumId w:val="6"/>
  </w:num>
  <w:num w:numId="18" w16cid:durableId="2118788007">
    <w:abstractNumId w:val="17"/>
  </w:num>
  <w:num w:numId="19" w16cid:durableId="207569397">
    <w:abstractNumId w:val="5"/>
  </w:num>
  <w:num w:numId="20" w16cid:durableId="310330591">
    <w:abstractNumId w:val="18"/>
  </w:num>
  <w:num w:numId="21" w16cid:durableId="1015040018">
    <w:abstractNumId w:val="2"/>
  </w:num>
  <w:num w:numId="22" w16cid:durableId="354965606">
    <w:abstractNumId w:val="24"/>
  </w:num>
  <w:num w:numId="23" w16cid:durableId="820191730">
    <w:abstractNumId w:val="22"/>
  </w:num>
  <w:num w:numId="24" w16cid:durableId="746071333">
    <w:abstractNumId w:val="7"/>
  </w:num>
  <w:num w:numId="25" w16cid:durableId="110553957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uthiPonareay Sari">
    <w15:presenceInfo w15:providerId="Windows Live" w15:userId="cb148a777ca078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F3E"/>
    <w:rsid w:val="000121F2"/>
    <w:rsid w:val="00025BE2"/>
    <w:rsid w:val="0002659C"/>
    <w:rsid w:val="000306E4"/>
    <w:rsid w:val="000308D3"/>
    <w:rsid w:val="00031105"/>
    <w:rsid w:val="000315F9"/>
    <w:rsid w:val="00034FA9"/>
    <w:rsid w:val="00036B7C"/>
    <w:rsid w:val="00037715"/>
    <w:rsid w:val="000420E9"/>
    <w:rsid w:val="0004313D"/>
    <w:rsid w:val="00052919"/>
    <w:rsid w:val="00052C64"/>
    <w:rsid w:val="000563A8"/>
    <w:rsid w:val="0006622C"/>
    <w:rsid w:val="00072353"/>
    <w:rsid w:val="0007302D"/>
    <w:rsid w:val="0007351F"/>
    <w:rsid w:val="00080A14"/>
    <w:rsid w:val="000823B8"/>
    <w:rsid w:val="00083515"/>
    <w:rsid w:val="000908C3"/>
    <w:rsid w:val="000943D9"/>
    <w:rsid w:val="00095CE8"/>
    <w:rsid w:val="00096F6F"/>
    <w:rsid w:val="000970CA"/>
    <w:rsid w:val="000974D7"/>
    <w:rsid w:val="000A7BA0"/>
    <w:rsid w:val="000B0043"/>
    <w:rsid w:val="000B38F2"/>
    <w:rsid w:val="000B4327"/>
    <w:rsid w:val="000B6551"/>
    <w:rsid w:val="000C14E3"/>
    <w:rsid w:val="000C3D18"/>
    <w:rsid w:val="000E2786"/>
    <w:rsid w:val="000E29CA"/>
    <w:rsid w:val="000E2B5D"/>
    <w:rsid w:val="000E312B"/>
    <w:rsid w:val="000E7242"/>
    <w:rsid w:val="000F0FDF"/>
    <w:rsid w:val="000F1C40"/>
    <w:rsid w:val="000F4F52"/>
    <w:rsid w:val="001004D8"/>
    <w:rsid w:val="0010154B"/>
    <w:rsid w:val="00103DDC"/>
    <w:rsid w:val="00104E2E"/>
    <w:rsid w:val="001245CD"/>
    <w:rsid w:val="00127BE4"/>
    <w:rsid w:val="0013218E"/>
    <w:rsid w:val="0013508E"/>
    <w:rsid w:val="00143D34"/>
    <w:rsid w:val="00145620"/>
    <w:rsid w:val="00155FE7"/>
    <w:rsid w:val="001570A4"/>
    <w:rsid w:val="001606C3"/>
    <w:rsid w:val="00160848"/>
    <w:rsid w:val="00172754"/>
    <w:rsid w:val="00172D1A"/>
    <w:rsid w:val="001736A7"/>
    <w:rsid w:val="00173863"/>
    <w:rsid w:val="00173B73"/>
    <w:rsid w:val="001775F0"/>
    <w:rsid w:val="00181E94"/>
    <w:rsid w:val="00186626"/>
    <w:rsid w:val="00187C53"/>
    <w:rsid w:val="00192AD0"/>
    <w:rsid w:val="00196094"/>
    <w:rsid w:val="00196595"/>
    <w:rsid w:val="00197772"/>
    <w:rsid w:val="00197E63"/>
    <w:rsid w:val="001B50CF"/>
    <w:rsid w:val="001C7BFE"/>
    <w:rsid w:val="001E2054"/>
    <w:rsid w:val="001E3E09"/>
    <w:rsid w:val="001E5339"/>
    <w:rsid w:val="001E7B25"/>
    <w:rsid w:val="001F5052"/>
    <w:rsid w:val="00204BB1"/>
    <w:rsid w:val="002063A6"/>
    <w:rsid w:val="00211C1C"/>
    <w:rsid w:val="00216C15"/>
    <w:rsid w:val="00221C08"/>
    <w:rsid w:val="00230B7E"/>
    <w:rsid w:val="00232621"/>
    <w:rsid w:val="002377D1"/>
    <w:rsid w:val="00254A88"/>
    <w:rsid w:val="00262EFA"/>
    <w:rsid w:val="00267922"/>
    <w:rsid w:val="00274A11"/>
    <w:rsid w:val="00275D7B"/>
    <w:rsid w:val="00280E29"/>
    <w:rsid w:val="00281867"/>
    <w:rsid w:val="00282F0F"/>
    <w:rsid w:val="00290CF2"/>
    <w:rsid w:val="0029382F"/>
    <w:rsid w:val="002A1D37"/>
    <w:rsid w:val="002B1DBB"/>
    <w:rsid w:val="002B5F7D"/>
    <w:rsid w:val="002B7045"/>
    <w:rsid w:val="002C0F9D"/>
    <w:rsid w:val="002C3ABD"/>
    <w:rsid w:val="002C6616"/>
    <w:rsid w:val="002D128F"/>
    <w:rsid w:val="002D2281"/>
    <w:rsid w:val="002D58F6"/>
    <w:rsid w:val="002D7E98"/>
    <w:rsid w:val="002E47D8"/>
    <w:rsid w:val="002F03DF"/>
    <w:rsid w:val="002F0ED4"/>
    <w:rsid w:val="002F529F"/>
    <w:rsid w:val="0030563D"/>
    <w:rsid w:val="003103A0"/>
    <w:rsid w:val="003131DF"/>
    <w:rsid w:val="00324E92"/>
    <w:rsid w:val="00331389"/>
    <w:rsid w:val="00343274"/>
    <w:rsid w:val="00354D23"/>
    <w:rsid w:val="00354EC3"/>
    <w:rsid w:val="00356A05"/>
    <w:rsid w:val="003615E5"/>
    <w:rsid w:val="003651E3"/>
    <w:rsid w:val="00365780"/>
    <w:rsid w:val="00375A36"/>
    <w:rsid w:val="0037680D"/>
    <w:rsid w:val="003873EA"/>
    <w:rsid w:val="00393A83"/>
    <w:rsid w:val="00393FE2"/>
    <w:rsid w:val="00395505"/>
    <w:rsid w:val="00397B4A"/>
    <w:rsid w:val="003A4897"/>
    <w:rsid w:val="003B057C"/>
    <w:rsid w:val="003C19BA"/>
    <w:rsid w:val="003D26B4"/>
    <w:rsid w:val="003E2C15"/>
    <w:rsid w:val="003F13D9"/>
    <w:rsid w:val="003F4F61"/>
    <w:rsid w:val="00401891"/>
    <w:rsid w:val="00406665"/>
    <w:rsid w:val="00406B28"/>
    <w:rsid w:val="0041423E"/>
    <w:rsid w:val="00415B0E"/>
    <w:rsid w:val="00416162"/>
    <w:rsid w:val="00423201"/>
    <w:rsid w:val="00424E8D"/>
    <w:rsid w:val="00426248"/>
    <w:rsid w:val="004274FC"/>
    <w:rsid w:val="00430809"/>
    <w:rsid w:val="00434897"/>
    <w:rsid w:val="0044074C"/>
    <w:rsid w:val="004437B1"/>
    <w:rsid w:val="00447DE7"/>
    <w:rsid w:val="004525EF"/>
    <w:rsid w:val="0045349E"/>
    <w:rsid w:val="004570CB"/>
    <w:rsid w:val="004608D4"/>
    <w:rsid w:val="00465576"/>
    <w:rsid w:val="004745A9"/>
    <w:rsid w:val="00476999"/>
    <w:rsid w:val="00480DD0"/>
    <w:rsid w:val="00481127"/>
    <w:rsid w:val="00481D39"/>
    <w:rsid w:val="00483B59"/>
    <w:rsid w:val="00493B14"/>
    <w:rsid w:val="00493BBE"/>
    <w:rsid w:val="00493E74"/>
    <w:rsid w:val="00493F65"/>
    <w:rsid w:val="004A1F2F"/>
    <w:rsid w:val="004B3F2D"/>
    <w:rsid w:val="004C217B"/>
    <w:rsid w:val="004C53C1"/>
    <w:rsid w:val="004E04BF"/>
    <w:rsid w:val="004E06D7"/>
    <w:rsid w:val="004E6732"/>
    <w:rsid w:val="004F46EF"/>
    <w:rsid w:val="004F5539"/>
    <w:rsid w:val="005005A7"/>
    <w:rsid w:val="005011C5"/>
    <w:rsid w:val="00502802"/>
    <w:rsid w:val="00507AE2"/>
    <w:rsid w:val="005104CF"/>
    <w:rsid w:val="005165AF"/>
    <w:rsid w:val="00517CAF"/>
    <w:rsid w:val="005276EF"/>
    <w:rsid w:val="00531566"/>
    <w:rsid w:val="00536989"/>
    <w:rsid w:val="005374BF"/>
    <w:rsid w:val="00545832"/>
    <w:rsid w:val="00546183"/>
    <w:rsid w:val="00554CC1"/>
    <w:rsid w:val="00572899"/>
    <w:rsid w:val="0058306B"/>
    <w:rsid w:val="005841AC"/>
    <w:rsid w:val="0058482D"/>
    <w:rsid w:val="005853A9"/>
    <w:rsid w:val="00585718"/>
    <w:rsid w:val="00585991"/>
    <w:rsid w:val="00590287"/>
    <w:rsid w:val="005941EE"/>
    <w:rsid w:val="005A3278"/>
    <w:rsid w:val="005A3B46"/>
    <w:rsid w:val="005A41CA"/>
    <w:rsid w:val="005A55C1"/>
    <w:rsid w:val="005B127B"/>
    <w:rsid w:val="005B6A78"/>
    <w:rsid w:val="005C0F97"/>
    <w:rsid w:val="005C2486"/>
    <w:rsid w:val="005C28F9"/>
    <w:rsid w:val="005D4C0E"/>
    <w:rsid w:val="005D66E9"/>
    <w:rsid w:val="005E22DE"/>
    <w:rsid w:val="005E595B"/>
    <w:rsid w:val="005E70C5"/>
    <w:rsid w:val="005E72C3"/>
    <w:rsid w:val="005F7D85"/>
    <w:rsid w:val="00615D74"/>
    <w:rsid w:val="00622664"/>
    <w:rsid w:val="00623779"/>
    <w:rsid w:val="00630643"/>
    <w:rsid w:val="006328F7"/>
    <w:rsid w:val="00633E75"/>
    <w:rsid w:val="00640B9E"/>
    <w:rsid w:val="00661084"/>
    <w:rsid w:val="006622CB"/>
    <w:rsid w:val="00663C64"/>
    <w:rsid w:val="00670410"/>
    <w:rsid w:val="006811D6"/>
    <w:rsid w:val="00682755"/>
    <w:rsid w:val="006850EA"/>
    <w:rsid w:val="006874AF"/>
    <w:rsid w:val="006910F5"/>
    <w:rsid w:val="00692C28"/>
    <w:rsid w:val="00695FE6"/>
    <w:rsid w:val="006A44FD"/>
    <w:rsid w:val="006A4863"/>
    <w:rsid w:val="006B12B9"/>
    <w:rsid w:val="006B7DF7"/>
    <w:rsid w:val="006D1B92"/>
    <w:rsid w:val="006D2D00"/>
    <w:rsid w:val="006D5DE2"/>
    <w:rsid w:val="006E0E5C"/>
    <w:rsid w:val="006E7695"/>
    <w:rsid w:val="006F0C7D"/>
    <w:rsid w:val="006F2819"/>
    <w:rsid w:val="007028EB"/>
    <w:rsid w:val="00702A6F"/>
    <w:rsid w:val="007051C9"/>
    <w:rsid w:val="00705FA1"/>
    <w:rsid w:val="007161CB"/>
    <w:rsid w:val="00720BD2"/>
    <w:rsid w:val="00723716"/>
    <w:rsid w:val="00724AF0"/>
    <w:rsid w:val="0073205F"/>
    <w:rsid w:val="00732D52"/>
    <w:rsid w:val="00743496"/>
    <w:rsid w:val="007619B0"/>
    <w:rsid w:val="00763D5C"/>
    <w:rsid w:val="00766CDC"/>
    <w:rsid w:val="007720DF"/>
    <w:rsid w:val="0077245A"/>
    <w:rsid w:val="00782390"/>
    <w:rsid w:val="0078320D"/>
    <w:rsid w:val="00784883"/>
    <w:rsid w:val="00790035"/>
    <w:rsid w:val="00791F32"/>
    <w:rsid w:val="00793C37"/>
    <w:rsid w:val="007968C2"/>
    <w:rsid w:val="007A1B5F"/>
    <w:rsid w:val="007B24AE"/>
    <w:rsid w:val="007B668E"/>
    <w:rsid w:val="007C1743"/>
    <w:rsid w:val="007C3B36"/>
    <w:rsid w:val="007C73F7"/>
    <w:rsid w:val="007D679E"/>
    <w:rsid w:val="007D69B0"/>
    <w:rsid w:val="007D75C4"/>
    <w:rsid w:val="007E0533"/>
    <w:rsid w:val="007F01BB"/>
    <w:rsid w:val="007F1430"/>
    <w:rsid w:val="00803455"/>
    <w:rsid w:val="008047C2"/>
    <w:rsid w:val="00813443"/>
    <w:rsid w:val="00815F25"/>
    <w:rsid w:val="00817B07"/>
    <w:rsid w:val="00817BD5"/>
    <w:rsid w:val="008223B9"/>
    <w:rsid w:val="0082409C"/>
    <w:rsid w:val="008248FA"/>
    <w:rsid w:val="00832525"/>
    <w:rsid w:val="00850F3E"/>
    <w:rsid w:val="00855C9E"/>
    <w:rsid w:val="00856F67"/>
    <w:rsid w:val="00857C47"/>
    <w:rsid w:val="008759FD"/>
    <w:rsid w:val="008805B4"/>
    <w:rsid w:val="00886E2D"/>
    <w:rsid w:val="00887436"/>
    <w:rsid w:val="008932D0"/>
    <w:rsid w:val="008A3882"/>
    <w:rsid w:val="008A3C41"/>
    <w:rsid w:val="008A461A"/>
    <w:rsid w:val="008A4D44"/>
    <w:rsid w:val="008A50E4"/>
    <w:rsid w:val="008B2E62"/>
    <w:rsid w:val="008B59C2"/>
    <w:rsid w:val="008B79E4"/>
    <w:rsid w:val="008B7D63"/>
    <w:rsid w:val="008C6D45"/>
    <w:rsid w:val="008D1F29"/>
    <w:rsid w:val="008F56DE"/>
    <w:rsid w:val="00904628"/>
    <w:rsid w:val="00907F44"/>
    <w:rsid w:val="00914E41"/>
    <w:rsid w:val="00915B33"/>
    <w:rsid w:val="00915D2D"/>
    <w:rsid w:val="0093331B"/>
    <w:rsid w:val="00933593"/>
    <w:rsid w:val="0094066B"/>
    <w:rsid w:val="009431A7"/>
    <w:rsid w:val="009433B2"/>
    <w:rsid w:val="00944C91"/>
    <w:rsid w:val="00944FD8"/>
    <w:rsid w:val="00952016"/>
    <w:rsid w:val="00964883"/>
    <w:rsid w:val="00964E4D"/>
    <w:rsid w:val="0098043B"/>
    <w:rsid w:val="009831D5"/>
    <w:rsid w:val="009838D0"/>
    <w:rsid w:val="0099314D"/>
    <w:rsid w:val="00994147"/>
    <w:rsid w:val="009A08F7"/>
    <w:rsid w:val="009B1D02"/>
    <w:rsid w:val="009B2248"/>
    <w:rsid w:val="009B34D5"/>
    <w:rsid w:val="009B4D02"/>
    <w:rsid w:val="009B6B48"/>
    <w:rsid w:val="009C404C"/>
    <w:rsid w:val="009C5872"/>
    <w:rsid w:val="009D1A2B"/>
    <w:rsid w:val="009D2B5D"/>
    <w:rsid w:val="009E3F86"/>
    <w:rsid w:val="009F079D"/>
    <w:rsid w:val="009F19A1"/>
    <w:rsid w:val="009F6301"/>
    <w:rsid w:val="00A00A7C"/>
    <w:rsid w:val="00A13043"/>
    <w:rsid w:val="00A1477A"/>
    <w:rsid w:val="00A17E4F"/>
    <w:rsid w:val="00A32A23"/>
    <w:rsid w:val="00A368EE"/>
    <w:rsid w:val="00A41695"/>
    <w:rsid w:val="00A4176C"/>
    <w:rsid w:val="00A4768B"/>
    <w:rsid w:val="00A632EB"/>
    <w:rsid w:val="00A7065D"/>
    <w:rsid w:val="00A71A00"/>
    <w:rsid w:val="00A73BD8"/>
    <w:rsid w:val="00A814E9"/>
    <w:rsid w:val="00A82058"/>
    <w:rsid w:val="00A82167"/>
    <w:rsid w:val="00A85C38"/>
    <w:rsid w:val="00A97A79"/>
    <w:rsid w:val="00AA7426"/>
    <w:rsid w:val="00AB4C21"/>
    <w:rsid w:val="00AB7961"/>
    <w:rsid w:val="00AC0DE7"/>
    <w:rsid w:val="00AC4CF6"/>
    <w:rsid w:val="00AC5885"/>
    <w:rsid w:val="00AD2008"/>
    <w:rsid w:val="00AD29E3"/>
    <w:rsid w:val="00AD7AE1"/>
    <w:rsid w:val="00AE0C7F"/>
    <w:rsid w:val="00AE6069"/>
    <w:rsid w:val="00AF6428"/>
    <w:rsid w:val="00B00240"/>
    <w:rsid w:val="00B03F22"/>
    <w:rsid w:val="00B04AA2"/>
    <w:rsid w:val="00B10F99"/>
    <w:rsid w:val="00B31F25"/>
    <w:rsid w:val="00B42A1E"/>
    <w:rsid w:val="00B4468A"/>
    <w:rsid w:val="00B47CFA"/>
    <w:rsid w:val="00B47D92"/>
    <w:rsid w:val="00B47E05"/>
    <w:rsid w:val="00B60B58"/>
    <w:rsid w:val="00B67B17"/>
    <w:rsid w:val="00B71807"/>
    <w:rsid w:val="00B74078"/>
    <w:rsid w:val="00B74151"/>
    <w:rsid w:val="00BA2FF1"/>
    <w:rsid w:val="00BA42CF"/>
    <w:rsid w:val="00BB330D"/>
    <w:rsid w:val="00BB5EED"/>
    <w:rsid w:val="00BB6DB7"/>
    <w:rsid w:val="00BB6EE3"/>
    <w:rsid w:val="00BC147A"/>
    <w:rsid w:val="00BC3F20"/>
    <w:rsid w:val="00BC5B66"/>
    <w:rsid w:val="00BD1156"/>
    <w:rsid w:val="00BD645E"/>
    <w:rsid w:val="00BE3048"/>
    <w:rsid w:val="00BF1B09"/>
    <w:rsid w:val="00BF3C1E"/>
    <w:rsid w:val="00BF781A"/>
    <w:rsid w:val="00C067E9"/>
    <w:rsid w:val="00C07303"/>
    <w:rsid w:val="00C10CF4"/>
    <w:rsid w:val="00C12017"/>
    <w:rsid w:val="00C2083C"/>
    <w:rsid w:val="00C21536"/>
    <w:rsid w:val="00C21D77"/>
    <w:rsid w:val="00C2492E"/>
    <w:rsid w:val="00C2783F"/>
    <w:rsid w:val="00C33DD4"/>
    <w:rsid w:val="00C35EDB"/>
    <w:rsid w:val="00C36BDF"/>
    <w:rsid w:val="00C60A3E"/>
    <w:rsid w:val="00C6237B"/>
    <w:rsid w:val="00C67F90"/>
    <w:rsid w:val="00C72379"/>
    <w:rsid w:val="00C75696"/>
    <w:rsid w:val="00C87712"/>
    <w:rsid w:val="00C902AD"/>
    <w:rsid w:val="00C91AB3"/>
    <w:rsid w:val="00CA45B2"/>
    <w:rsid w:val="00CB344D"/>
    <w:rsid w:val="00CC2D3D"/>
    <w:rsid w:val="00CC4068"/>
    <w:rsid w:val="00CD1574"/>
    <w:rsid w:val="00CD28CB"/>
    <w:rsid w:val="00CE4AA5"/>
    <w:rsid w:val="00CF2E9F"/>
    <w:rsid w:val="00D02596"/>
    <w:rsid w:val="00D057D5"/>
    <w:rsid w:val="00D136FF"/>
    <w:rsid w:val="00D13E0E"/>
    <w:rsid w:val="00D14D81"/>
    <w:rsid w:val="00D165CC"/>
    <w:rsid w:val="00D17A4D"/>
    <w:rsid w:val="00D237A7"/>
    <w:rsid w:val="00D27C2C"/>
    <w:rsid w:val="00D30DD9"/>
    <w:rsid w:val="00D31B70"/>
    <w:rsid w:val="00D47C68"/>
    <w:rsid w:val="00D510F7"/>
    <w:rsid w:val="00D516AB"/>
    <w:rsid w:val="00D6507E"/>
    <w:rsid w:val="00D740BC"/>
    <w:rsid w:val="00D83AEF"/>
    <w:rsid w:val="00D83EE8"/>
    <w:rsid w:val="00D8527C"/>
    <w:rsid w:val="00D85537"/>
    <w:rsid w:val="00D858E3"/>
    <w:rsid w:val="00D929D4"/>
    <w:rsid w:val="00D97364"/>
    <w:rsid w:val="00DB0A81"/>
    <w:rsid w:val="00DB11D1"/>
    <w:rsid w:val="00DB67D1"/>
    <w:rsid w:val="00DB72CA"/>
    <w:rsid w:val="00DC717B"/>
    <w:rsid w:val="00DD1FA6"/>
    <w:rsid w:val="00DE1445"/>
    <w:rsid w:val="00DE1AE4"/>
    <w:rsid w:val="00E0303B"/>
    <w:rsid w:val="00E21822"/>
    <w:rsid w:val="00E404CA"/>
    <w:rsid w:val="00E40A8B"/>
    <w:rsid w:val="00E44F4D"/>
    <w:rsid w:val="00E603FA"/>
    <w:rsid w:val="00E60BEA"/>
    <w:rsid w:val="00E620A4"/>
    <w:rsid w:val="00E62A00"/>
    <w:rsid w:val="00E66E5D"/>
    <w:rsid w:val="00E75809"/>
    <w:rsid w:val="00E8083E"/>
    <w:rsid w:val="00E942C0"/>
    <w:rsid w:val="00E95363"/>
    <w:rsid w:val="00EA1791"/>
    <w:rsid w:val="00EA29C4"/>
    <w:rsid w:val="00EA37E7"/>
    <w:rsid w:val="00EB0E28"/>
    <w:rsid w:val="00EB18E5"/>
    <w:rsid w:val="00EB5BB9"/>
    <w:rsid w:val="00EC2392"/>
    <w:rsid w:val="00EC5686"/>
    <w:rsid w:val="00EC6193"/>
    <w:rsid w:val="00EE105F"/>
    <w:rsid w:val="00EE4483"/>
    <w:rsid w:val="00EE463F"/>
    <w:rsid w:val="00EF0D37"/>
    <w:rsid w:val="00EF3696"/>
    <w:rsid w:val="00EF56F2"/>
    <w:rsid w:val="00F03396"/>
    <w:rsid w:val="00F03BAC"/>
    <w:rsid w:val="00F131FE"/>
    <w:rsid w:val="00F25294"/>
    <w:rsid w:val="00F27B09"/>
    <w:rsid w:val="00F31E2B"/>
    <w:rsid w:val="00F34732"/>
    <w:rsid w:val="00F404C1"/>
    <w:rsid w:val="00F40845"/>
    <w:rsid w:val="00F420C3"/>
    <w:rsid w:val="00F53DB4"/>
    <w:rsid w:val="00F57E04"/>
    <w:rsid w:val="00F613A3"/>
    <w:rsid w:val="00F61890"/>
    <w:rsid w:val="00F625CA"/>
    <w:rsid w:val="00F64A85"/>
    <w:rsid w:val="00F65F2C"/>
    <w:rsid w:val="00F66425"/>
    <w:rsid w:val="00F70DDE"/>
    <w:rsid w:val="00F86549"/>
    <w:rsid w:val="00F954AE"/>
    <w:rsid w:val="00F95E27"/>
    <w:rsid w:val="00FB2AC9"/>
    <w:rsid w:val="00FB3BC4"/>
    <w:rsid w:val="00FB454C"/>
    <w:rsid w:val="00FB536B"/>
    <w:rsid w:val="00FB619E"/>
    <w:rsid w:val="00FC1C98"/>
    <w:rsid w:val="00FC1E51"/>
    <w:rsid w:val="00FD0EF9"/>
    <w:rsid w:val="00FD3918"/>
    <w:rsid w:val="00FD715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FB080"/>
  <w15:docId w15:val="{A9EA2214-5472-4F26-8DFE-A118778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14"/>
    <w:pPr>
      <w:jc w:val="both"/>
    </w:pPr>
    <w:rPr>
      <w:rFonts w:ascii="Times New Roman" w:hAnsi="Times New Roman" w:cs="Khmer OS Battambang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AE2"/>
    <w:pPr>
      <w:keepNext/>
      <w:keepLines/>
      <w:spacing w:before="240" w:after="0"/>
      <w:outlineLvl w:val="0"/>
    </w:pPr>
    <w:rPr>
      <w:rFonts w:eastAsiaTheme="majorEastAsia" w:cs="Khmer OS Muol"/>
      <w:color w:val="0070C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28"/>
    <w:pPr>
      <w:keepNext/>
      <w:keepLines/>
      <w:spacing w:before="40" w:after="0"/>
      <w:ind w:left="357"/>
      <w:outlineLvl w:val="1"/>
    </w:pPr>
    <w:rPr>
      <w:rFonts w:eastAsiaTheme="majorEastAsia" w:cs="Khmer OS Muol"/>
      <w:color w:val="0070C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A88"/>
    <w:pPr>
      <w:keepNext/>
      <w:keepLines/>
      <w:spacing w:before="40" w:after="0" w:line="240" w:lineRule="auto"/>
      <w:ind w:left="709"/>
      <w:outlineLvl w:val="2"/>
    </w:pPr>
    <w:rPr>
      <w:rFonts w:eastAsiaTheme="majorEastAsia" w:cs="Khmer OS Muol"/>
      <w:color w:val="0070C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F3E"/>
    <w:pPr>
      <w:spacing w:after="0" w:line="240" w:lineRule="auto"/>
      <w:contextualSpacing/>
    </w:pPr>
    <w:rPr>
      <w:rFonts w:eastAsiaTheme="majorEastAsia" w:cs="Khmer OS Muol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50F3E"/>
    <w:rPr>
      <w:rFonts w:ascii="Times New Roman" w:eastAsiaTheme="majorEastAsia" w:hAnsi="Times New Roman" w:cs="Khmer OS Muol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07AE2"/>
    <w:rPr>
      <w:rFonts w:ascii="Times New Roman" w:eastAsiaTheme="majorEastAsia" w:hAnsi="Times New Roman" w:cs="Khmer OS Muol"/>
      <w:color w:val="0070C0"/>
      <w:sz w:val="24"/>
      <w:szCs w:val="24"/>
    </w:rPr>
  </w:style>
  <w:style w:type="paragraph" w:styleId="NoSpacing">
    <w:name w:val="No Spacing"/>
    <w:aliases w:val="Style"/>
    <w:uiPriority w:val="1"/>
    <w:qFormat/>
    <w:rsid w:val="00850F3E"/>
    <w:pPr>
      <w:spacing w:after="0" w:line="240" w:lineRule="auto"/>
    </w:pPr>
    <w:rPr>
      <w:rFonts w:ascii="Times New Roman" w:hAnsi="Times New Roman" w:cs="Khmer OS Battambang"/>
      <w:szCs w:val="20"/>
    </w:rPr>
  </w:style>
  <w:style w:type="table" w:styleId="TableGrid">
    <w:name w:val="Table Grid"/>
    <w:basedOn w:val="TableNormal"/>
    <w:uiPriority w:val="39"/>
    <w:rsid w:val="0085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4B"/>
    <w:rPr>
      <w:rFonts w:ascii="Times New Roman" w:hAnsi="Times New Roman" w:cs="Khmer OS Battambang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10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4B"/>
    <w:rPr>
      <w:rFonts w:ascii="Times New Roman" w:hAnsi="Times New Roman" w:cs="Khmer OS Battambang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92C28"/>
    <w:rPr>
      <w:rFonts w:ascii="Times New Roman" w:eastAsiaTheme="majorEastAsia" w:hAnsi="Times New Roman" w:cs="Khmer OS Muol"/>
      <w:color w:val="0070C0"/>
      <w:sz w:val="24"/>
      <w:szCs w:val="24"/>
    </w:rPr>
  </w:style>
  <w:style w:type="character" w:customStyle="1" w:styleId="markedcontent">
    <w:name w:val="markedcontent"/>
    <w:basedOn w:val="DefaultParagraphFont"/>
    <w:rsid w:val="006D1B92"/>
  </w:style>
  <w:style w:type="paragraph" w:styleId="ListParagraph">
    <w:name w:val="List Paragraph"/>
    <w:basedOn w:val="Normal"/>
    <w:uiPriority w:val="34"/>
    <w:qFormat/>
    <w:rsid w:val="00C33DD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8083E"/>
  </w:style>
  <w:style w:type="paragraph" w:styleId="Caption">
    <w:name w:val="caption"/>
    <w:basedOn w:val="Normal"/>
    <w:next w:val="Normal"/>
    <w:uiPriority w:val="35"/>
    <w:unhideWhenUsed/>
    <w:qFormat/>
    <w:rsid w:val="00AB4C21"/>
    <w:pPr>
      <w:spacing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5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FA1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FA1"/>
    <w:rPr>
      <w:rFonts w:ascii="Times New Roman" w:hAnsi="Times New Roman" w:cs="Khmer OS Battambang"/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F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FA1"/>
    <w:rPr>
      <w:rFonts w:ascii="Times New Roman" w:hAnsi="Times New Roman" w:cs="Khmer OS Battambang"/>
      <w:b/>
      <w:bCs/>
      <w:sz w:val="2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5FA1"/>
    <w:pPr>
      <w:outlineLvl w:val="9"/>
    </w:pPr>
    <w:rPr>
      <w:rFonts w:asciiTheme="majorHAnsi" w:hAnsiTheme="majorHAnsi" w:cstheme="majorBid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54A88"/>
    <w:pPr>
      <w:tabs>
        <w:tab w:val="right" w:leader="dot" w:pos="9322"/>
      </w:tabs>
      <w:spacing w:after="100"/>
    </w:pPr>
    <w:rPr>
      <w:rFonts w:cs="Khmer OS Muol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05F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5FA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4A88"/>
    <w:rPr>
      <w:rFonts w:ascii="Times New Roman" w:eastAsiaTheme="majorEastAsia" w:hAnsi="Times New Roman" w:cs="Khmer OS Muol"/>
      <w:color w:val="0070C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780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04BB1"/>
    <w:pPr>
      <w:spacing w:after="0" w:line="240" w:lineRule="auto"/>
    </w:pPr>
    <w:rPr>
      <w:sz w:val="20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4BB1"/>
    <w:rPr>
      <w:rFonts w:ascii="Times New Roman" w:hAnsi="Times New Roman" w:cs="Khmer OS Battambang"/>
      <w:sz w:val="20"/>
      <w:szCs w:val="32"/>
    </w:rPr>
  </w:style>
  <w:style w:type="character" w:styleId="EndnoteReference">
    <w:name w:val="endnote reference"/>
    <w:basedOn w:val="DefaultParagraphFont"/>
    <w:uiPriority w:val="99"/>
    <w:semiHidden/>
    <w:unhideWhenUsed/>
    <w:rsid w:val="00204BB1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632EB"/>
    <w:pPr>
      <w:spacing w:after="0"/>
    </w:pPr>
  </w:style>
  <w:style w:type="paragraph" w:styleId="BodyText">
    <w:name w:val="Body Text"/>
    <w:basedOn w:val="Normal"/>
    <w:link w:val="BodyTextChar"/>
    <w:uiPriority w:val="99"/>
    <w:unhideWhenUsed/>
    <w:rsid w:val="009648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64883"/>
    <w:rPr>
      <w:rFonts w:ascii="Times New Roman" w:hAnsi="Times New Roman" w:cs="Khmer OS Battambang"/>
      <w:sz w:val="24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9648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64883"/>
    <w:rPr>
      <w:rFonts w:ascii="Times New Roman" w:hAnsi="Times New Roman" w:cs="Khmer OS Battambang"/>
      <w:sz w:val="24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6488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64883"/>
    <w:rPr>
      <w:rFonts w:ascii="Times New Roman" w:hAnsi="Times New Roman" w:cs="Khmer OS Battambang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C0F9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9E3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9E3"/>
    <w:rPr>
      <w:rFonts w:ascii="Times New Roman" w:hAnsi="Times New Roman" w:cs="Khmer OS Battambang"/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AD29E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5F2C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y2iqfc">
    <w:name w:val="y2iqfc"/>
    <w:basedOn w:val="DefaultParagraphFont"/>
    <w:rsid w:val="00F65F2C"/>
  </w:style>
  <w:style w:type="table" w:customStyle="1" w:styleId="TableGrid1">
    <w:name w:val="Table Grid1"/>
    <w:basedOn w:val="TableNormal"/>
    <w:next w:val="TableGrid"/>
    <w:uiPriority w:val="39"/>
    <w:rsid w:val="005853A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A1D3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bidi="th-TH"/>
    </w:rPr>
  </w:style>
  <w:style w:type="paragraph" w:styleId="Revision">
    <w:name w:val="Revision"/>
    <w:hidden/>
    <w:uiPriority w:val="99"/>
    <w:semiHidden/>
    <w:rsid w:val="00CB344D"/>
    <w:pPr>
      <w:spacing w:after="0" w:line="240" w:lineRule="auto"/>
    </w:pPr>
    <w:rPr>
      <w:rFonts w:ascii="Times New Roman" w:hAnsi="Times New Roman" w:cs="Khmer OS Battambang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164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948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4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183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HANNA\Documents\MEGA\Thesis\Proposal_plan_update.docx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file:///C:\Users\PHANNA\Documents\MEGA\Thesis\Proposal_plan_update.docx" TargetMode="External"/><Relationship Id="rId17" Type="http://schemas.openxmlformats.org/officeDocument/2006/relationships/image" Target="media/image2.jpg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HANNA\Documents\MEGA\Thesis\Proposal_plan_update.docx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file:///C:\Users\PHANNA\Documents\MEGA\Thesis\Proposal_plan_update.docx" TargetMode="Externa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HANNA\Documents\MEGA\Thesis\Proposal_plan_update.docx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12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JMo16</b:Tag>
    <b:SourceType>JournalArticle</b:SourceType>
    <b:Guid>{7B4FB238-CF6D-4D11-BD64-29B7B6DB9808}</b:Guid>
    <b:Title>Water Monitoring System Based on GSM</b:Title>
    <b:Year>2016</b:Year>
    <b:Author>
      <b:Author>
        <b:NameList>
          <b:Person>
            <b:Last>Reddy</b:Last>
            <b:First>J.</b:First>
            <b:Middle>Mounika and N.Siva Kumar</b:Middle>
          </b:Person>
        </b:NameList>
      </b:Author>
    </b:Author>
    <b:JournalName>International Advanced Research Journal in Science, Engineering and Technology</b:JournalName>
    <b:Pages>1-4</b:Pages>
    <b:Volume>3</b:Volume>
    <b:Issue>7</b:Issue>
    <b:RefOrder>1</b:RefOrder>
  </b:Source>
  <b:Source>
    <b:Tag>Naj18</b:Tag>
    <b:SourceType>JournalArticle</b:SourceType>
    <b:Guid>{FD85F216-4F7C-426D-A39E-4EC7A105A49F}</b:Guid>
    <b:Author>
      <b:Author>
        <b:NameList>
          <b:Person>
            <b:Last>Jaafar</b:Last>
            <b:First>Najwa</b:First>
            <b:Middle>Rosli and Izzatdin Abdul Aziz and Nur Syakirah Mohd</b:Middle>
          </b:Person>
        </b:NameList>
      </b:Author>
    </b:Author>
    <b:Title>Home Underground Pipeline Leakage Alert System Based on Water Pressure</b:Title>
    <b:JournalName>2018 IEEE Conference on Wireless Sensors (ICWiSe)</b:JournalName>
    <b:Year>2018</b:Year>
    <b:Pages>12-16</b:Pages>
    <b:RefOrder>2</b:RefOrder>
  </b:Source>
  <b:Source>
    <b:Tag>JCo20</b:Tag>
    <b:SourceType>JournalArticle</b:SourceType>
    <b:Guid>{C6643DF2-3D08-4B31-8CE6-8055480F4C37}</b:Guid>
    <b:Author>
      <b:Author>
        <b:NameList>
          <b:Person>
            <b:Last>Lohani</b:Last>
            <b:First>J.</b:First>
            <b:Middle>Colaco and R. B.</b:Middle>
          </b:Person>
        </b:NameList>
      </b:Author>
    </b:Author>
    <b:Title>IOT Based Data Acquisition System for Real-Time Pressure Measurement of Sea Water</b:Title>
    <b:Year>2020</b:Year>
    <b:Pages>417-420</b:Pages>
    <b:RefOrder>3</b:RefOrder>
  </b:Source>
  <b:Source>
    <b:Tag>SAK20</b:Tag>
    <b:SourceType>JournalArticle</b:SourceType>
    <b:Guid>{1FC631EB-9A6C-496D-8894-69F1D96D929A}</b:Guid>
    <b:Author>
      <b:Author>
        <b:NameList>
          <b:Person>
            <b:Last>Jha</b:Last>
            <b:First>S.A</b:First>
            <b:Middle>Kulkarni and V. D.Raikar and B. K. Rahul and L. V.Rakshitha and K.Sharanya and V.</b:Middle>
          </b:Person>
        </b:NameList>
      </b:Author>
    </b:Author>
    <b:Title>Intelligent Water Level Monitoring System Using IOT </b:Title>
    <b:Year>2020</b:Year>
    <b:Pages>1-5</b:Pages>
    <b:RefOrder>4</b:RefOrder>
  </b:Source>
</b:Sources>
</file>

<file path=customXml/itemProps1.xml><?xml version="1.0" encoding="utf-8"?>
<ds:datastoreItem xmlns:ds="http://schemas.openxmlformats.org/officeDocument/2006/customXml" ds:itemID="{FAE69347-6DD2-4412-9854-C0C54D2A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31</Pages>
  <Words>3941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TOEM PHANNA</dc:creator>
  <cp:keywords/>
  <dc:description/>
  <cp:lastModifiedBy>PuthiPonareay Sari</cp:lastModifiedBy>
  <cp:revision>1</cp:revision>
  <dcterms:created xsi:type="dcterms:W3CDTF">2024-03-17T02:05:00Z</dcterms:created>
  <dcterms:modified xsi:type="dcterms:W3CDTF">2024-04-25T10:26:00Z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df0ec892b571990d2ce504624837f07e0d122689abe38557a571e901840886ea</vt:lpwstr>
  </property>
</Properties>
</file>